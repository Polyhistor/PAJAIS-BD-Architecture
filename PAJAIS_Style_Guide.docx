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9E0C9A" w14:textId="1A1114A0" w:rsidR="00057505" w:rsidRPr="00D718AB" w:rsidRDefault="00EF23D8" w:rsidP="00057505">
      <w:pPr>
        <w:tabs>
          <w:tab w:val="center" w:pos="4464"/>
          <w:tab w:val="left" w:pos="8010"/>
        </w:tabs>
        <w:rPr>
          <w:rFonts w:cs="Arial"/>
          <w:b/>
          <w:sz w:val="32"/>
        </w:rPr>
      </w:pPr>
      <w:r>
        <w:rPr>
          <w:noProof/>
        </w:rPr>
        <w:pict w14:anchorId="06A4C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193" o:spid="_x0000_s1026" type="#_x0000_t75" style="position:absolute;margin-left:-1.6pt;margin-top:-54.75pt;width:468pt;height:92.4pt;z-index:1;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margin">
            <v:imagedata r:id="rId11" o:title=""/>
          </v:shape>
        </w:pict>
      </w:r>
      <w:r w:rsidR="00057505">
        <w:rPr>
          <w:rFonts w:cs="Arial"/>
          <w:b/>
          <w:sz w:val="32"/>
        </w:rPr>
        <w:tab/>
      </w:r>
    </w:p>
    <w:tbl>
      <w:tblPr>
        <w:tblW w:w="0" w:type="auto"/>
        <w:jc w:val="center"/>
        <w:tblLook w:val="04A0" w:firstRow="1" w:lastRow="0" w:firstColumn="1" w:lastColumn="0" w:noHBand="0" w:noVBand="1"/>
      </w:tblPr>
      <w:tblGrid>
        <w:gridCol w:w="3005"/>
        <w:gridCol w:w="3005"/>
        <w:gridCol w:w="3006"/>
      </w:tblGrid>
      <w:tr w:rsidR="00592952" w:rsidRPr="00D718AB" w14:paraId="3923F2D9" w14:textId="77777777" w:rsidTr="00592952">
        <w:trPr>
          <w:trHeight w:val="138"/>
          <w:jc w:val="center"/>
        </w:trPr>
        <w:tc>
          <w:tcPr>
            <w:tcW w:w="3005" w:type="dxa"/>
            <w:shd w:val="clear" w:color="auto" w:fill="auto"/>
          </w:tcPr>
          <w:p w14:paraId="4756376D" w14:textId="77777777" w:rsidR="00057505" w:rsidRPr="00320A1B" w:rsidRDefault="005C7FAF" w:rsidP="00592952">
            <w:pPr>
              <w:snapToGrid w:val="0"/>
              <w:jc w:val="center"/>
              <w:rPr>
                <w:rFonts w:eastAsia="PMingLiU" w:cs="Arial"/>
                <w:color w:val="356392"/>
                <w:sz w:val="20"/>
                <w:lang w:eastAsia="zh-TW"/>
              </w:rPr>
            </w:pPr>
            <w:r w:rsidRPr="00320A1B">
              <w:rPr>
                <w:rFonts w:eastAsia="PMingLiU" w:cs="Arial" w:hint="eastAsia"/>
                <w:color w:val="356392"/>
                <w:sz w:val="20"/>
                <w:lang w:eastAsia="zh-TW"/>
              </w:rPr>
              <w:t>R</w:t>
            </w:r>
            <w:r w:rsidRPr="00320A1B">
              <w:rPr>
                <w:rFonts w:eastAsia="PMingLiU" w:cs="Arial"/>
                <w:color w:val="356392"/>
                <w:sz w:val="20"/>
                <w:lang w:eastAsia="zh-TW"/>
              </w:rPr>
              <w:t>esearch Paper</w:t>
            </w:r>
          </w:p>
        </w:tc>
        <w:tc>
          <w:tcPr>
            <w:tcW w:w="3005" w:type="dxa"/>
            <w:shd w:val="clear" w:color="auto" w:fill="auto"/>
          </w:tcPr>
          <w:p w14:paraId="51993560" w14:textId="77777777" w:rsidR="00057505" w:rsidRPr="00592952" w:rsidRDefault="00057505" w:rsidP="00592952">
            <w:pPr>
              <w:snapToGrid w:val="0"/>
              <w:jc w:val="center"/>
              <w:rPr>
                <w:rFonts w:cs="Arial"/>
                <w:color w:val="356392"/>
                <w:sz w:val="20"/>
              </w:rPr>
            </w:pPr>
            <w:proofErr w:type="spellStart"/>
            <w:r w:rsidRPr="00592952">
              <w:rPr>
                <w:rFonts w:cs="Arial"/>
                <w:color w:val="356392"/>
                <w:sz w:val="20"/>
              </w:rPr>
              <w:t>doi</w:t>
            </w:r>
            <w:proofErr w:type="spellEnd"/>
            <w:r w:rsidRPr="00592952">
              <w:rPr>
                <w:rFonts w:cs="Arial"/>
                <w:color w:val="356392"/>
                <w:sz w:val="20"/>
              </w:rPr>
              <w:t>: 10.17705/1pais.xxxxx</w:t>
            </w:r>
          </w:p>
        </w:tc>
        <w:tc>
          <w:tcPr>
            <w:tcW w:w="3006" w:type="dxa"/>
            <w:shd w:val="clear" w:color="auto" w:fill="auto"/>
          </w:tcPr>
          <w:p w14:paraId="7DA18979" w14:textId="77777777" w:rsidR="00057505" w:rsidRPr="00592952" w:rsidRDefault="00057505" w:rsidP="00592952">
            <w:pPr>
              <w:snapToGrid w:val="0"/>
              <w:jc w:val="center"/>
              <w:rPr>
                <w:rFonts w:cs="Arial"/>
                <w:color w:val="356392"/>
                <w:sz w:val="20"/>
              </w:rPr>
            </w:pPr>
            <w:r w:rsidRPr="00592952">
              <w:rPr>
                <w:rFonts w:cs="Arial"/>
                <w:color w:val="356392"/>
                <w:sz w:val="20"/>
              </w:rPr>
              <w:t>Volume xx, Issue x</w:t>
            </w:r>
            <w:r w:rsidR="00B4629C">
              <w:rPr>
                <w:rFonts w:cs="Arial"/>
                <w:color w:val="356392"/>
                <w:sz w:val="20"/>
              </w:rPr>
              <w:t xml:space="preserve"> (Year)</w:t>
            </w:r>
          </w:p>
        </w:tc>
      </w:tr>
    </w:tbl>
    <w:p w14:paraId="33284D78" w14:textId="77777777" w:rsidR="00DD08AC" w:rsidRPr="00057505" w:rsidRDefault="00077BA6" w:rsidP="008C33B9">
      <w:pPr>
        <w:spacing w:beforeLines="300" w:before="720" w:afterLines="200" w:after="480"/>
        <w:jc w:val="center"/>
        <w:rPr>
          <w:b/>
          <w:bCs/>
          <w:color w:val="356392"/>
          <w:sz w:val="28"/>
          <w:szCs w:val="36"/>
          <w:lang w:eastAsia="ko-KR"/>
        </w:rPr>
      </w:pPr>
      <w:r w:rsidRPr="00057505">
        <w:rPr>
          <w:rFonts w:eastAsia="PMingLiU" w:hint="eastAsia"/>
          <w:b/>
          <w:bCs/>
          <w:color w:val="356392"/>
          <w:sz w:val="32"/>
          <w:szCs w:val="36"/>
          <w:lang w:eastAsia="zh-TW"/>
        </w:rPr>
        <w:t>PA</w:t>
      </w:r>
      <w:r w:rsidR="00DD08AC" w:rsidRPr="00057505">
        <w:rPr>
          <w:b/>
          <w:bCs/>
          <w:color w:val="356392"/>
          <w:sz w:val="32"/>
          <w:szCs w:val="36"/>
        </w:rPr>
        <w:t>JAIS Submission Style Guide</w:t>
      </w:r>
    </w:p>
    <w:p w14:paraId="2C30B7E2" w14:textId="1EF2ADC7" w:rsidR="00DD08AC" w:rsidRPr="00057505" w:rsidRDefault="00057505" w:rsidP="00B4629C">
      <w:pPr>
        <w:spacing w:afterLines="50" w:after="120"/>
        <w:jc w:val="center"/>
        <w:rPr>
          <w:b/>
          <w:szCs w:val="28"/>
          <w:lang w:eastAsia="zh-TW"/>
        </w:rPr>
      </w:pPr>
      <w:r w:rsidRPr="00057505">
        <w:rPr>
          <w:rFonts w:hint="eastAsia"/>
          <w:b/>
          <w:szCs w:val="28"/>
        </w:rPr>
        <w:t>Author Author</w:t>
      </w:r>
      <w:r w:rsidRPr="00057505">
        <w:rPr>
          <w:b/>
          <w:szCs w:val="28"/>
          <w:vertAlign w:val="superscript"/>
        </w:rPr>
        <w:t>1</w:t>
      </w:r>
      <w:r w:rsidRPr="00057505">
        <w:rPr>
          <w:rFonts w:hint="eastAsia"/>
          <w:b/>
          <w:szCs w:val="28"/>
        </w:rPr>
        <w:t>, Author Author</w:t>
      </w:r>
      <w:proofErr w:type="gramStart"/>
      <w:r w:rsidRPr="00057505">
        <w:rPr>
          <w:b/>
          <w:szCs w:val="28"/>
          <w:vertAlign w:val="superscript"/>
        </w:rPr>
        <w:t>2</w:t>
      </w:r>
      <w:r w:rsidR="00A97368">
        <w:rPr>
          <w:rFonts w:ascii="PMingLiU" w:eastAsia="PMingLiU" w:hAnsi="PMingLiU" w:cs="PMingLiU" w:hint="eastAsia"/>
          <w:b/>
          <w:szCs w:val="28"/>
          <w:vertAlign w:val="superscript"/>
          <w:lang w:eastAsia="zh-TW"/>
        </w:rPr>
        <w:t>,</w:t>
      </w:r>
      <w:r w:rsidR="00A97368">
        <w:rPr>
          <w:rFonts w:ascii="PMingLiU" w:eastAsia="PMingLiU" w:hAnsi="PMingLiU" w:cs="PMingLiU"/>
          <w:b/>
          <w:szCs w:val="28"/>
          <w:vertAlign w:val="superscript"/>
          <w:lang w:eastAsia="zh-TW"/>
        </w:rPr>
        <w:t>*</w:t>
      </w:r>
      <w:proofErr w:type="gramEnd"/>
    </w:p>
    <w:p w14:paraId="640B10EC" w14:textId="2EE6E2E7" w:rsidR="00057505" w:rsidRPr="00573289" w:rsidRDefault="00057505" w:rsidP="00B4629C">
      <w:pPr>
        <w:jc w:val="center"/>
        <w:rPr>
          <w:sz w:val="20"/>
          <w:szCs w:val="28"/>
        </w:rPr>
      </w:pPr>
      <w:r w:rsidRPr="00573289">
        <w:rPr>
          <w:sz w:val="20"/>
          <w:szCs w:val="28"/>
          <w:vertAlign w:val="superscript"/>
        </w:rPr>
        <w:t>1</w:t>
      </w:r>
      <w:r w:rsidRPr="00573289">
        <w:rPr>
          <w:sz w:val="20"/>
          <w:szCs w:val="28"/>
        </w:rPr>
        <w:t xml:space="preserve">Affiliation, Country, </w:t>
      </w:r>
      <w:r w:rsidRPr="00573289">
        <w:rPr>
          <w:color w:val="0070C0"/>
          <w:sz w:val="20"/>
          <w:szCs w:val="28"/>
          <w:u w:val="single"/>
        </w:rPr>
        <w:t>Email Address</w:t>
      </w:r>
    </w:p>
    <w:p w14:paraId="179513F0" w14:textId="69315F51" w:rsidR="00057505" w:rsidRPr="00F462D5" w:rsidRDefault="00057505" w:rsidP="00B4629C">
      <w:pPr>
        <w:jc w:val="center"/>
        <w:rPr>
          <w:szCs w:val="28"/>
        </w:rPr>
      </w:pPr>
      <w:r w:rsidRPr="00573289">
        <w:rPr>
          <w:sz w:val="20"/>
          <w:szCs w:val="28"/>
          <w:vertAlign w:val="superscript"/>
        </w:rPr>
        <w:t>2</w:t>
      </w:r>
      <w:r w:rsidRPr="00573289">
        <w:rPr>
          <w:sz w:val="20"/>
          <w:szCs w:val="28"/>
        </w:rPr>
        <w:t xml:space="preserve">Affiliation, Country, </w:t>
      </w:r>
      <w:r w:rsidRPr="00573289">
        <w:rPr>
          <w:color w:val="0070C0"/>
          <w:sz w:val="20"/>
          <w:szCs w:val="28"/>
          <w:u w:val="single"/>
        </w:rPr>
        <w:t>Email Address</w:t>
      </w:r>
    </w:p>
    <w:p w14:paraId="4D2AAEBC" w14:textId="77777777" w:rsidR="00057505" w:rsidRPr="005826FE" w:rsidRDefault="00057505" w:rsidP="005826FE">
      <w:pPr>
        <w:spacing w:beforeLines="300" w:before="720" w:afterLines="100" w:after="240"/>
        <w:ind w:firstLine="289"/>
        <w:jc w:val="center"/>
        <w:rPr>
          <w:b/>
          <w:i/>
          <w:color w:val="356392"/>
          <w:sz w:val="28"/>
        </w:rPr>
      </w:pPr>
      <w:r w:rsidRPr="005826FE">
        <w:rPr>
          <w:b/>
          <w:i/>
          <w:color w:val="356392"/>
          <w:sz w:val="28"/>
        </w:rPr>
        <w:t>Abstract</w:t>
      </w:r>
    </w:p>
    <w:tbl>
      <w:tblPr>
        <w:tblW w:w="5000" w:type="pct"/>
        <w:tblBorders>
          <w:top w:val="single" w:sz="12" w:space="0" w:color="356392"/>
          <w:bottom w:val="single" w:sz="12" w:space="0" w:color="356392"/>
        </w:tblBorders>
        <w:tblLook w:val="04A0" w:firstRow="1" w:lastRow="0" w:firstColumn="1" w:lastColumn="0" w:noHBand="0" w:noVBand="1"/>
      </w:tblPr>
      <w:tblGrid>
        <w:gridCol w:w="9243"/>
      </w:tblGrid>
      <w:tr w:rsidR="00592952" w14:paraId="56A53452" w14:textId="77777777" w:rsidTr="00592952">
        <w:tc>
          <w:tcPr>
            <w:tcW w:w="5000" w:type="pct"/>
            <w:shd w:val="clear" w:color="auto" w:fill="auto"/>
          </w:tcPr>
          <w:p w14:paraId="797E463F" w14:textId="77777777" w:rsidR="00057505" w:rsidRDefault="005826FE" w:rsidP="00592952">
            <w:pPr>
              <w:snapToGrid w:val="0"/>
              <w:spacing w:beforeLines="50" w:before="120" w:afterLines="50" w:after="120"/>
              <w:ind w:leftChars="200" w:left="440" w:rightChars="200" w:right="440"/>
              <w:jc w:val="both"/>
              <w:rPr>
                <w:i/>
              </w:rPr>
            </w:pPr>
            <w:r w:rsidRPr="00592952">
              <w:rPr>
                <w:i/>
              </w:rPr>
              <w:t>All PAJAIS manuscripts should be submitted in the style of a structured abstract with no more than 300 words. Write an informative abstract that addresses key points. The abstract should not include references. The structured abstract has four labeled sections</w:t>
            </w:r>
            <w:r w:rsidR="00456761" w:rsidRPr="00456761">
              <w:rPr>
                <w:i/>
                <w:vertAlign w:val="superscript"/>
              </w:rPr>
              <w:t>3</w:t>
            </w:r>
            <w:r w:rsidRPr="00592952">
              <w:rPr>
                <w:i/>
              </w:rPr>
              <w:t>.</w:t>
            </w:r>
          </w:p>
          <w:p w14:paraId="7C59EAED" w14:textId="77777777" w:rsidR="00A01B14" w:rsidRDefault="00A01B14" w:rsidP="00592952">
            <w:pPr>
              <w:snapToGrid w:val="0"/>
              <w:spacing w:beforeLines="50" w:before="120" w:afterLines="50" w:after="120"/>
              <w:ind w:leftChars="200" w:left="440" w:rightChars="200" w:right="440"/>
              <w:jc w:val="both"/>
              <w:rPr>
                <w:b/>
                <w:bCs/>
              </w:rPr>
            </w:pPr>
            <w:r w:rsidRPr="00A01B14">
              <w:rPr>
                <w:b/>
                <w:bCs/>
              </w:rPr>
              <w:t>Background:</w:t>
            </w:r>
          </w:p>
          <w:p w14:paraId="209672AC"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Method:</w:t>
            </w:r>
          </w:p>
          <w:p w14:paraId="46B9EB9A" w14:textId="77777777" w:rsidR="00A01B14" w:rsidRDefault="00A01B14" w:rsidP="00592952">
            <w:pPr>
              <w:snapToGrid w:val="0"/>
              <w:spacing w:beforeLines="50" w:before="120" w:afterLines="50" w:after="120"/>
              <w:ind w:leftChars="200" w:left="440" w:rightChars="200" w:right="440"/>
              <w:jc w:val="both"/>
              <w:rPr>
                <w:b/>
                <w:bCs/>
                <w:iCs/>
                <w:lang w:eastAsia="zh-TW"/>
              </w:rPr>
            </w:pPr>
            <w:r w:rsidRPr="000C1681">
              <w:rPr>
                <w:b/>
                <w:bCs/>
                <w:iCs/>
                <w:lang w:eastAsia="zh-TW"/>
              </w:rPr>
              <w:t>Results:</w:t>
            </w:r>
          </w:p>
          <w:p w14:paraId="659058D9" w14:textId="77777777" w:rsidR="00A01B14" w:rsidRDefault="00A01B14" w:rsidP="00592952">
            <w:pPr>
              <w:snapToGrid w:val="0"/>
              <w:spacing w:beforeLines="50" w:before="120" w:afterLines="50" w:after="120"/>
              <w:ind w:leftChars="200" w:left="440" w:rightChars="200" w:right="440"/>
              <w:jc w:val="both"/>
              <w:rPr>
                <w:b/>
                <w:bCs/>
                <w:lang w:eastAsia="zh-TW"/>
              </w:rPr>
            </w:pPr>
            <w:r w:rsidRPr="000C1681">
              <w:rPr>
                <w:b/>
                <w:bCs/>
                <w:lang w:eastAsia="zh-TW"/>
              </w:rPr>
              <w:t>Conclusions:</w:t>
            </w:r>
          </w:p>
          <w:p w14:paraId="6DAD57DE" w14:textId="77777777" w:rsidR="00A01B14" w:rsidRPr="00A01B14" w:rsidRDefault="00A01B14" w:rsidP="00592952">
            <w:pPr>
              <w:snapToGrid w:val="0"/>
              <w:spacing w:beforeLines="50" w:before="120" w:afterLines="50" w:after="120"/>
              <w:ind w:leftChars="200" w:left="440" w:rightChars="200" w:right="440"/>
              <w:jc w:val="both"/>
            </w:pPr>
          </w:p>
          <w:p w14:paraId="2E10D417" w14:textId="6EC91314" w:rsidR="005826FE" w:rsidRPr="00592952" w:rsidRDefault="005826FE" w:rsidP="003917D7">
            <w:pPr>
              <w:snapToGrid w:val="0"/>
              <w:spacing w:beforeLines="50" w:before="120" w:afterLines="50" w:after="120"/>
              <w:ind w:leftChars="200" w:left="440" w:rightChars="200" w:right="440"/>
              <w:jc w:val="both"/>
              <w:rPr>
                <w:i/>
              </w:rPr>
            </w:pPr>
            <w:r w:rsidRPr="00592952">
              <w:rPr>
                <w:b/>
              </w:rPr>
              <w:t xml:space="preserve">Keywords: </w:t>
            </w:r>
            <w:r w:rsidR="002929DB">
              <w:t>K</w:t>
            </w:r>
            <w:r w:rsidR="00082FA7">
              <w:t xml:space="preserve">eyword1, </w:t>
            </w:r>
            <w:r w:rsidR="002929DB">
              <w:t>K</w:t>
            </w:r>
            <w:r w:rsidRPr="005826FE">
              <w:t>eyword</w:t>
            </w:r>
            <w:r w:rsidR="003917D7">
              <w:t>2</w:t>
            </w:r>
            <w:r w:rsidRPr="005826FE">
              <w:t>,</w:t>
            </w:r>
            <w:r w:rsidR="00082FA7">
              <w:t xml:space="preserve"> </w:t>
            </w:r>
            <w:r w:rsidR="002929DB">
              <w:t>K</w:t>
            </w:r>
            <w:r w:rsidRPr="005826FE">
              <w:t>eyword</w:t>
            </w:r>
            <w:r w:rsidR="003917D7">
              <w:t>3</w:t>
            </w:r>
            <w:r w:rsidRPr="005826FE">
              <w:t>,</w:t>
            </w:r>
            <w:r w:rsidR="00082FA7">
              <w:t xml:space="preserve"> </w:t>
            </w:r>
            <w:r w:rsidR="002929DB">
              <w:t>K</w:t>
            </w:r>
            <w:r w:rsidRPr="005826FE">
              <w:t>eyword</w:t>
            </w:r>
            <w:r w:rsidR="003917D7">
              <w:t>4</w:t>
            </w:r>
            <w:r w:rsidRPr="005826FE">
              <w:t>,</w:t>
            </w:r>
            <w:r w:rsidR="00082FA7">
              <w:t xml:space="preserve"> </w:t>
            </w:r>
            <w:r w:rsidR="002929DB">
              <w:t>K</w:t>
            </w:r>
            <w:r w:rsidRPr="005826FE">
              <w:t>eyword</w:t>
            </w:r>
            <w:r w:rsidR="003917D7">
              <w:t>5</w:t>
            </w:r>
            <w:r w:rsidR="00B4629C">
              <w:t>.</w:t>
            </w:r>
          </w:p>
        </w:tc>
      </w:tr>
    </w:tbl>
    <w:p w14:paraId="1AD50FF3" w14:textId="77777777" w:rsidR="00057505" w:rsidRDefault="00057505" w:rsidP="005826FE">
      <w:pPr>
        <w:rPr>
          <w:sz w:val="20"/>
          <w:szCs w:val="28"/>
        </w:rPr>
      </w:pPr>
    </w:p>
    <w:p w14:paraId="7AD18ECD" w14:textId="77777777" w:rsidR="005826FE" w:rsidRDefault="005826FE" w:rsidP="005826FE">
      <w:pPr>
        <w:rPr>
          <w:sz w:val="20"/>
          <w:szCs w:val="28"/>
        </w:rPr>
      </w:pPr>
    </w:p>
    <w:p w14:paraId="54605126" w14:textId="77777777" w:rsidR="005826FE" w:rsidRDefault="005826FE" w:rsidP="005826FE">
      <w:pPr>
        <w:rPr>
          <w:sz w:val="20"/>
          <w:szCs w:val="28"/>
        </w:rPr>
      </w:pPr>
    </w:p>
    <w:p w14:paraId="0E15F041" w14:textId="77777777" w:rsidR="005826FE" w:rsidRDefault="005826FE" w:rsidP="005826FE">
      <w:pPr>
        <w:rPr>
          <w:sz w:val="20"/>
          <w:szCs w:val="28"/>
        </w:rPr>
      </w:pPr>
    </w:p>
    <w:p w14:paraId="7AAEB218" w14:textId="77777777" w:rsidR="005826FE" w:rsidRDefault="005826FE" w:rsidP="005826FE">
      <w:pPr>
        <w:rPr>
          <w:sz w:val="20"/>
          <w:szCs w:val="28"/>
        </w:rPr>
      </w:pPr>
    </w:p>
    <w:p w14:paraId="1AF343AC" w14:textId="77777777" w:rsidR="005826FE" w:rsidRDefault="005826FE" w:rsidP="005826FE">
      <w:pPr>
        <w:rPr>
          <w:sz w:val="20"/>
          <w:szCs w:val="28"/>
        </w:rPr>
      </w:pPr>
    </w:p>
    <w:p w14:paraId="0177E831" w14:textId="77777777" w:rsidR="005826FE" w:rsidRDefault="005826FE" w:rsidP="005826FE">
      <w:pPr>
        <w:rPr>
          <w:sz w:val="20"/>
          <w:szCs w:val="28"/>
        </w:rPr>
      </w:pPr>
    </w:p>
    <w:p w14:paraId="701356F2" w14:textId="77777777" w:rsidR="005826FE" w:rsidRDefault="005826FE" w:rsidP="005826FE">
      <w:pPr>
        <w:rPr>
          <w:sz w:val="20"/>
          <w:szCs w:val="28"/>
        </w:rPr>
      </w:pPr>
    </w:p>
    <w:p w14:paraId="30FB7621" w14:textId="77777777" w:rsidR="000B78DF" w:rsidRDefault="000B78DF" w:rsidP="005826FE">
      <w:pPr>
        <w:rPr>
          <w:sz w:val="20"/>
          <w:szCs w:val="28"/>
        </w:rPr>
      </w:pPr>
    </w:p>
    <w:p w14:paraId="39EFAAE1" w14:textId="08A7AF49" w:rsidR="00F144C0" w:rsidRDefault="00F144C0" w:rsidP="005826FE">
      <w:pPr>
        <w:rPr>
          <w:sz w:val="20"/>
          <w:szCs w:val="28"/>
        </w:rPr>
      </w:pPr>
    </w:p>
    <w:p w14:paraId="23FC4083" w14:textId="1F43B5E3" w:rsidR="002870D6" w:rsidRDefault="002870D6" w:rsidP="005826FE">
      <w:pPr>
        <w:rPr>
          <w:sz w:val="20"/>
          <w:szCs w:val="28"/>
        </w:rPr>
      </w:pPr>
    </w:p>
    <w:p w14:paraId="03A58635" w14:textId="001A5056" w:rsidR="002870D6" w:rsidRDefault="002870D6" w:rsidP="005826FE">
      <w:pPr>
        <w:rPr>
          <w:sz w:val="20"/>
          <w:szCs w:val="28"/>
        </w:rPr>
      </w:pPr>
    </w:p>
    <w:p w14:paraId="0C88A5BF" w14:textId="714B5432" w:rsidR="002870D6" w:rsidRDefault="002870D6" w:rsidP="005826FE">
      <w:pPr>
        <w:rPr>
          <w:sz w:val="20"/>
          <w:szCs w:val="28"/>
        </w:rPr>
      </w:pPr>
    </w:p>
    <w:p w14:paraId="71E9F923" w14:textId="3807B5DE" w:rsidR="002870D6" w:rsidRDefault="002870D6" w:rsidP="005826FE">
      <w:pPr>
        <w:rPr>
          <w:sz w:val="20"/>
          <w:szCs w:val="28"/>
        </w:rPr>
      </w:pPr>
    </w:p>
    <w:p w14:paraId="059AE65B" w14:textId="77777777" w:rsidR="002870D6" w:rsidRDefault="002870D6" w:rsidP="005826FE">
      <w:pPr>
        <w:rPr>
          <w:sz w:val="20"/>
          <w:szCs w:val="28"/>
        </w:rPr>
      </w:pPr>
    </w:p>
    <w:p w14:paraId="246832CC" w14:textId="77777777" w:rsidR="005826FE" w:rsidRDefault="005826FE" w:rsidP="005826FE">
      <w:pPr>
        <w:rPr>
          <w:sz w:val="20"/>
          <w:szCs w:val="28"/>
        </w:rPr>
      </w:pPr>
    </w:p>
    <w:p w14:paraId="4C718F94" w14:textId="34DCC433" w:rsidR="005826FE" w:rsidRPr="005826FE" w:rsidRDefault="005826FE" w:rsidP="005826FE">
      <w:pPr>
        <w:rPr>
          <w:szCs w:val="28"/>
        </w:rPr>
      </w:pPr>
      <w:r w:rsidRPr="005826FE">
        <w:rPr>
          <w:szCs w:val="28"/>
        </w:rPr>
        <w:t xml:space="preserve">Citation: Author, A., &amp; Author, A. (Year). PAJAIS </w:t>
      </w:r>
      <w:r w:rsidR="00B3096E" w:rsidRPr="00B3096E">
        <w:rPr>
          <w:rFonts w:hint="eastAsia"/>
          <w:szCs w:val="28"/>
        </w:rPr>
        <w:t>s</w:t>
      </w:r>
      <w:r w:rsidRPr="005826FE">
        <w:rPr>
          <w:szCs w:val="28"/>
        </w:rPr>
        <w:t xml:space="preserve">ubmission </w:t>
      </w:r>
      <w:r w:rsidR="00B3096E">
        <w:rPr>
          <w:szCs w:val="28"/>
        </w:rPr>
        <w:t>s</w:t>
      </w:r>
      <w:r w:rsidRPr="005826FE">
        <w:rPr>
          <w:szCs w:val="28"/>
        </w:rPr>
        <w:t xml:space="preserve">tyle </w:t>
      </w:r>
      <w:r w:rsidR="00B3096E">
        <w:rPr>
          <w:szCs w:val="28"/>
        </w:rPr>
        <w:t>g</w:t>
      </w:r>
      <w:r w:rsidRPr="005826FE">
        <w:rPr>
          <w:szCs w:val="28"/>
        </w:rPr>
        <w:t>uide.</w:t>
      </w:r>
      <w:r w:rsidRPr="005826FE">
        <w:rPr>
          <w:i/>
          <w:szCs w:val="28"/>
        </w:rPr>
        <w:t xml:space="preserve"> Pacific Asia Journal of the Association for Information Systems, </w:t>
      </w:r>
      <w:r w:rsidR="00F144C0">
        <w:rPr>
          <w:i/>
          <w:szCs w:val="28"/>
        </w:rPr>
        <w:t>xx</w:t>
      </w:r>
      <w:r w:rsidR="00F144C0">
        <w:rPr>
          <w:szCs w:val="28"/>
        </w:rPr>
        <w:t>(x), xx-xx</w:t>
      </w:r>
      <w:r w:rsidRPr="005826FE">
        <w:rPr>
          <w:szCs w:val="28"/>
        </w:rPr>
        <w:t>.</w:t>
      </w:r>
      <w:r w:rsidR="00F144C0">
        <w:rPr>
          <w:szCs w:val="28"/>
        </w:rPr>
        <w:t xml:space="preserve"> </w:t>
      </w:r>
      <w:r w:rsidR="00B4629C">
        <w:rPr>
          <w:szCs w:val="28"/>
        </w:rPr>
        <w:t>https://doi.org/10.17705/1pais.</w:t>
      </w:r>
      <w:r w:rsidRPr="005826FE">
        <w:rPr>
          <w:szCs w:val="28"/>
        </w:rPr>
        <w:t>xxxxx</w:t>
      </w:r>
    </w:p>
    <w:p w14:paraId="3B9E07F1" w14:textId="77777777" w:rsidR="00456761" w:rsidRPr="00D60E09" w:rsidRDefault="005826FE" w:rsidP="00F144C0">
      <w:pPr>
        <w:spacing w:afterLines="50" w:after="120"/>
        <w:rPr>
          <w:rFonts w:eastAsia="PMingLiU"/>
          <w:szCs w:val="28"/>
          <w:lang w:eastAsia="zh-TW"/>
        </w:rPr>
      </w:pPr>
      <w:r w:rsidRPr="005826FE">
        <w:rPr>
          <w:szCs w:val="28"/>
        </w:rPr>
        <w:t>Copyright © Association for Information Systems.</w:t>
      </w:r>
    </w:p>
    <w:p w14:paraId="38A386F6" w14:textId="77777777" w:rsidR="00456761" w:rsidRPr="005A349B" w:rsidRDefault="00456761" w:rsidP="005826FE">
      <w:pPr>
        <w:rPr>
          <w:rFonts w:eastAsia="PMingLiU"/>
          <w:szCs w:val="28"/>
          <w:lang w:eastAsia="zh-TW"/>
        </w:rPr>
      </w:pPr>
      <w:r w:rsidRPr="005A349B">
        <w:rPr>
          <w:rFonts w:eastAsia="PMingLiU"/>
          <w:szCs w:val="28"/>
          <w:lang w:eastAsia="zh-TW"/>
        </w:rPr>
        <w:t>____________________</w:t>
      </w:r>
    </w:p>
    <w:p w14:paraId="4D838ECD" w14:textId="1445B508" w:rsidR="00C40FDD" w:rsidRPr="00C40FDD" w:rsidRDefault="00456761" w:rsidP="00C40FDD">
      <w:pPr>
        <w:spacing w:beforeLines="50" w:before="120"/>
        <w:rPr>
          <w:sz w:val="20"/>
          <w:szCs w:val="32"/>
        </w:rPr>
      </w:pPr>
      <w:proofErr w:type="gramStart"/>
      <w:r w:rsidRPr="00B649E2">
        <w:rPr>
          <w:sz w:val="20"/>
          <w:szCs w:val="32"/>
          <w:vertAlign w:val="superscript"/>
        </w:rPr>
        <w:t xml:space="preserve">3  </w:t>
      </w:r>
      <w:r w:rsidRPr="00B649E2">
        <w:rPr>
          <w:sz w:val="20"/>
          <w:szCs w:val="32"/>
        </w:rPr>
        <w:t>Jiang</w:t>
      </w:r>
      <w:proofErr w:type="gramEnd"/>
      <w:r w:rsidRPr="00B649E2">
        <w:rPr>
          <w:sz w:val="20"/>
          <w:szCs w:val="32"/>
        </w:rPr>
        <w:t xml:space="preserve">, J., &amp; Tsai, J. C. A. (2019). Constructing an Effective Abstract: Guidelines and New Standards in PAJAIS. </w:t>
      </w:r>
      <w:r w:rsidRPr="00B649E2">
        <w:rPr>
          <w:i/>
          <w:sz w:val="20"/>
          <w:szCs w:val="32"/>
        </w:rPr>
        <w:t>Pacific Asia Journal of the Association for Information Systems</w:t>
      </w:r>
      <w:r w:rsidRPr="00B649E2">
        <w:rPr>
          <w:sz w:val="20"/>
          <w:szCs w:val="32"/>
        </w:rPr>
        <w:t xml:space="preserve">, </w:t>
      </w:r>
      <w:r w:rsidRPr="00B649E2">
        <w:rPr>
          <w:i/>
          <w:sz w:val="20"/>
          <w:szCs w:val="32"/>
        </w:rPr>
        <w:t>11</w:t>
      </w:r>
      <w:r w:rsidRPr="00B649E2">
        <w:rPr>
          <w:sz w:val="20"/>
          <w:szCs w:val="32"/>
        </w:rPr>
        <w:t>(3), 1-4.</w:t>
      </w:r>
    </w:p>
    <w:p w14:paraId="4C5A1AD4" w14:textId="77777777" w:rsidR="00481FD5" w:rsidRDefault="00481FD5" w:rsidP="00AC4F15">
      <w:pPr>
        <w:spacing w:afterLines="100" w:after="240"/>
        <w:rPr>
          <w:b/>
          <w:color w:val="356392"/>
          <w:sz w:val="28"/>
          <w:szCs w:val="28"/>
        </w:rPr>
      </w:pPr>
    </w:p>
    <w:p w14:paraId="76AA122A" w14:textId="5C3244E2" w:rsidR="00AC4F15" w:rsidRPr="0043333E" w:rsidRDefault="0052054A" w:rsidP="00593BEB">
      <w:pPr>
        <w:pStyle w:val="Heading1"/>
      </w:pPr>
      <w:r w:rsidRPr="0043333E">
        <w:lastRenderedPageBreak/>
        <w:t>Introduction</w:t>
      </w:r>
    </w:p>
    <w:p w14:paraId="0F8988DE" w14:textId="77777777" w:rsidR="00A750B4" w:rsidRPr="00A750B4" w:rsidRDefault="00A750B4" w:rsidP="00A750B4"/>
    <w:p w14:paraId="4C7D7E4A" w14:textId="494E25E7" w:rsidR="00ED53D9" w:rsidRDefault="00220FD1" w:rsidP="00EA5065">
      <w:r w:rsidRPr="00EA5065">
        <w:t xml:space="preserve">The </w:t>
      </w:r>
      <w:r w:rsidR="008967E6" w:rsidRPr="00EA5065">
        <w:t>rapid development of software technologies</w:t>
      </w:r>
      <w:r w:rsidRPr="00EA5065">
        <w:t xml:space="preserve">, the proliferation of digital devices </w:t>
      </w:r>
      <w:r w:rsidR="005A2FFC" w:rsidRPr="00EA5065">
        <w:t xml:space="preserve">and networking infrastructure of today, </w:t>
      </w:r>
      <w:r w:rsidR="002D3AF8" w:rsidRPr="00EA5065">
        <w:t xml:space="preserve">have by and large, </w:t>
      </w:r>
      <w:r w:rsidR="00CC23A8" w:rsidRPr="00EA5065">
        <w:t>augmented</w:t>
      </w:r>
      <w:r w:rsidR="00FE55BA" w:rsidRPr="00EA5065">
        <w:t xml:space="preserve"> user’s capability to generate data</w:t>
      </w:r>
      <w:r w:rsidR="00325332" w:rsidRPr="00EA5065">
        <w:t xml:space="preserve"> </w:t>
      </w:r>
      <w:r w:rsidR="00A75960" w:rsidRPr="00EA5065">
        <w:fldChar w:fldCharType="begin"/>
      </w:r>
      <w:r w:rsidR="00A75960" w:rsidRPr="00EA5065">
        <w:instrText xml:space="preserve"> ADDIN EN.CITE &lt;EndNote&gt;&lt;Cite&gt;&lt;Author&gt;Rada&lt;/Author&gt;&lt;Year&gt;2017&lt;/Year&gt;&lt;RecNum&gt;202&lt;/RecNum&gt;&lt;DisplayText&gt;(Rada, Ataeib, Khakbizc, &amp;amp; Akbarzadehd, 2017)&lt;/DisplayText&gt;&lt;record&gt;&lt;rec-number&gt;202&lt;/rec-number&gt;&lt;foreign-keys&gt;&lt;key app="EN" db-id="9290f22rjpez9tef0t2xd5xo5d0d02v505as" timestamp="1577661501"&gt;202&lt;/key&gt;&lt;/foreign-keys&gt;&lt;ref-type name="Journal Article"&gt;17&lt;/ref-type&gt;&lt;contributors&gt;&lt;authors&gt;&lt;author&gt;Rada, Babak Bashari&lt;/author&gt;&lt;author&gt;Ataeib, Pouya&lt;/author&gt;&lt;author&gt;Khakbizc, Yasaman&lt;/author&gt;&lt;author&gt;Akbarzadehd, Nafisseh&lt;/author&gt;&lt;/authors&gt;&lt;/contributors&gt;&lt;titles&gt;&lt;title&gt;The Hype of Emerging Technologies: Big Data as a Service&lt;/title&gt;&lt;/titles&gt;&lt;dates&gt;&lt;year&gt;2017&lt;/year&gt;&lt;/dates&gt;&lt;urls&gt;&lt;/urls&gt;&lt;/record&gt;&lt;/Cite&gt;&lt;/EndNote&gt;</w:instrText>
      </w:r>
      <w:r w:rsidR="00A75960" w:rsidRPr="00EA5065">
        <w:fldChar w:fldCharType="separate"/>
      </w:r>
      <w:r w:rsidR="00A75960" w:rsidRPr="00EA5065">
        <w:t xml:space="preserve">(Rada, </w:t>
      </w:r>
      <w:proofErr w:type="spellStart"/>
      <w:r w:rsidR="00A75960" w:rsidRPr="00EA5065">
        <w:t>Ataeib</w:t>
      </w:r>
      <w:proofErr w:type="spellEnd"/>
      <w:r w:rsidR="00A75960" w:rsidRPr="00EA5065">
        <w:t xml:space="preserve">, </w:t>
      </w:r>
      <w:proofErr w:type="spellStart"/>
      <w:r w:rsidR="00A75960" w:rsidRPr="00EA5065">
        <w:t>Khakbizc</w:t>
      </w:r>
      <w:proofErr w:type="spellEnd"/>
      <w:r w:rsidR="00A75960" w:rsidRPr="00EA5065">
        <w:t xml:space="preserve">, &amp; </w:t>
      </w:r>
      <w:proofErr w:type="spellStart"/>
      <w:r w:rsidR="00A75960" w:rsidRPr="00EA5065">
        <w:t>Akbarzadehd</w:t>
      </w:r>
      <w:proofErr w:type="spellEnd"/>
      <w:r w:rsidR="00A75960" w:rsidRPr="00EA5065">
        <w:t>, 2017)</w:t>
      </w:r>
      <w:r w:rsidR="00A75960" w:rsidRPr="00EA5065">
        <w:fldChar w:fldCharType="end"/>
      </w:r>
      <w:r w:rsidR="00FE55BA" w:rsidRPr="00EA5065">
        <w:t xml:space="preserve">. </w:t>
      </w:r>
      <w:r w:rsidR="00325332" w:rsidRPr="00EA5065">
        <w:t>In the age of information</w:t>
      </w:r>
      <w:r w:rsidR="00A75960" w:rsidRPr="00EA5065">
        <w:t xml:space="preserve">, users </w:t>
      </w:r>
      <w:r w:rsidR="00174B78" w:rsidRPr="00EA5065">
        <w:t>are unceasing generators of structured, semi-</w:t>
      </w:r>
      <w:r w:rsidR="00760F8A" w:rsidRPr="00EA5065">
        <w:t>structured, and unstructured data</w:t>
      </w:r>
      <w:r w:rsidR="00174B78" w:rsidRPr="00EA5065">
        <w:t xml:space="preserve"> </w:t>
      </w:r>
      <w:r w:rsidR="00BA4613" w:rsidRPr="00EA5065">
        <w:t xml:space="preserve">that if </w:t>
      </w:r>
      <w:r w:rsidR="00EE00C0" w:rsidRPr="00EA5065">
        <w:t xml:space="preserve">collected and crunched correctly, </w:t>
      </w:r>
      <w:r w:rsidR="006761F6" w:rsidRPr="00EA5065">
        <w:t>may</w:t>
      </w:r>
      <w:r w:rsidR="00EE00C0" w:rsidRPr="00EA5065">
        <w:t xml:space="preserve"> reveal game-changing patterns</w:t>
      </w:r>
      <w:r w:rsidR="006761F6" w:rsidRPr="00EA5065">
        <w:t xml:space="preserve"> </w:t>
      </w:r>
      <w:r w:rsidR="0010274C" w:rsidRPr="00EA5065">
        <w:fldChar w:fldCharType="begin"/>
      </w:r>
      <w:r w:rsidR="0010274C" w:rsidRPr="00EA5065">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10274C" w:rsidRPr="00EA5065">
        <w:fldChar w:fldCharType="separate"/>
      </w:r>
      <w:r w:rsidR="0010274C" w:rsidRPr="00EA5065">
        <w:t>(Ataei &amp; Litchfield, 2020)</w:t>
      </w:r>
      <w:r w:rsidR="0010274C" w:rsidRPr="00EA5065">
        <w:fldChar w:fldCharType="end"/>
      </w:r>
      <w:r w:rsidR="00EE00C0" w:rsidRPr="00EA5065">
        <w:t>.</w:t>
      </w:r>
    </w:p>
    <w:p w14:paraId="5610D952" w14:textId="77777777" w:rsidR="00EA5065" w:rsidRPr="00EA5065" w:rsidRDefault="00EA5065" w:rsidP="00EA5065"/>
    <w:p w14:paraId="74ED6BDD" w14:textId="54CD3EC4" w:rsidR="002F7223" w:rsidRDefault="00942AF3" w:rsidP="00EA5065">
      <w:r w:rsidRPr="00EA5065">
        <w:t>The unprecedented proliferation of data have emerged a new ecosystem of technologies</w:t>
      </w:r>
      <w:r w:rsidR="00B70074" w:rsidRPr="00EA5065">
        <w:t xml:space="preserve">; one of these </w:t>
      </w:r>
      <w:r w:rsidR="002F70FD" w:rsidRPr="00EA5065">
        <w:t>ecosystem</w:t>
      </w:r>
      <w:r w:rsidR="002F70FD">
        <w:t>s</w:t>
      </w:r>
      <w:r w:rsidR="002F70FD" w:rsidRPr="00EA5065">
        <w:t xml:space="preserve"> </w:t>
      </w:r>
      <w:r w:rsidR="00B70074" w:rsidRPr="00EA5065">
        <w:t>is big data</w:t>
      </w:r>
      <w:r w:rsidR="00674DEB" w:rsidRPr="00EA5065">
        <w:t xml:space="preserve"> </w:t>
      </w:r>
      <w:r w:rsidR="0010274C" w:rsidRPr="00EA5065">
        <w:fldChar w:fldCharType="begin"/>
      </w:r>
      <w:r w:rsidR="0010274C" w:rsidRPr="00EA5065">
        <w:instrText xml:space="preserve"> ADDIN EN.CITE &lt;EndNote&gt;&lt;Cite&gt;&lt;Author&gt;Mannering&lt;/Author&gt;&lt;Year&gt;2020&lt;/Year&gt;&lt;RecNum&gt;384&lt;/RecNum&gt;&lt;DisplayText&gt;(Mannering, Bhat, Shankar, &amp;amp; Abdel-Aty, 2020; Rad &amp;amp; Ataei, 2017)&lt;/DisplayText&gt;&lt;record&gt;&lt;rec-number&gt;384&lt;/rec-number&gt;&lt;foreign-keys&gt;&lt;key app="EN" db-id="9290f22rjpez9tef0t2xd5xo5d0d02v505as" timestamp="1612081009"&gt;384&lt;/key&gt;&lt;/foreign-keys&gt;&lt;ref-type name="Journal Article"&gt;17&lt;/ref-type&gt;&lt;contributors&gt;&lt;authors&gt;&lt;author&gt;Mannering, Fred&lt;/author&gt;&lt;author&gt;Bhat, Chandra R&lt;/author&gt;&lt;author&gt;Shankar, Venky&lt;/author&gt;&lt;author&gt;Abdel-Aty, Mohamed&lt;/author&gt;&lt;/authors&gt;&lt;/contributors&gt;&lt;titles&gt;&lt;title&gt;Big data, traditional data and the tradeoffs between prediction and causality in highway-safety analysis&lt;/title&gt;&lt;secondary-title&gt;Analytic methods in accident research&lt;/secondary-title&gt;&lt;/titles&gt;&lt;periodical&gt;&lt;full-title&gt;Analytic methods in accident research&lt;/full-title&gt;&lt;/periodical&gt;&lt;pages&gt;100113&lt;/pages&gt;&lt;volume&gt;25&lt;/volume&gt;&lt;dates&gt;&lt;year&gt;2020&lt;/year&gt;&lt;/dates&gt;&lt;isbn&gt;2213-6657&lt;/isbn&gt;&lt;urls&gt;&lt;/urls&gt;&lt;/record&gt;&lt;/Cite&gt;&lt;Cite&gt;&lt;Author&gt;Rad&lt;/Author&gt;&lt;Year&gt;2017&lt;/Year&gt;&lt;RecNum&gt;198&lt;/RecNum&gt;&lt;record&gt;&lt;rec-number&gt;198&lt;/rec-number&gt;&lt;foreign-keys&gt;&lt;key app="EN" db-id="9290f22rjpez9tef0t2xd5xo5d0d02v505as" timestamp="1574669607"&gt;198&lt;/key&gt;&lt;/foreign-keys&gt;&lt;ref-type name="Journal Article"&gt;17&lt;/ref-type&gt;&lt;contributors&gt;&lt;authors&gt;&lt;author&gt;Rad, Babak Bashari&lt;/author&gt;&lt;author&gt;Ataei, Pouya&lt;/author&gt;&lt;/authors&gt;&lt;/contributors&gt;&lt;titles&gt;&lt;title&gt;The big data Ecosystem and its Environs&lt;/title&gt;&lt;secondary-title&gt;International Journal of Computer Science and Network Security (IJCSNS)&lt;/secondary-title&gt;&lt;/titles&gt;&lt;periodical&gt;&lt;full-title&gt;International Journal of Computer Science and Network Security (IJCSNS)&lt;/full-title&gt;&lt;/periodical&gt;&lt;pages&gt;38&lt;/pages&gt;&lt;volume&gt;17&lt;/volume&gt;&lt;number&gt;3&lt;/number&gt;&lt;dates&gt;&lt;year&gt;2017&lt;/year&gt;&lt;/dates&gt;&lt;isbn&gt;1738-7906&lt;/isbn&gt;&lt;label&gt;IJCSNS&lt;/label&gt;&lt;urls&gt;&lt;/urls&gt;&lt;/record&gt;&lt;/Cite&gt;&lt;/EndNote&gt;</w:instrText>
      </w:r>
      <w:r w:rsidR="0010274C" w:rsidRPr="00EA5065">
        <w:fldChar w:fldCharType="separate"/>
      </w:r>
      <w:r w:rsidR="0010274C" w:rsidRPr="00EA5065">
        <w:t>(Mannering, Bhat, Shankar, &amp; Abdel-</w:t>
      </w:r>
      <w:proofErr w:type="spellStart"/>
      <w:r w:rsidR="0010274C" w:rsidRPr="00EA5065">
        <w:t>Aty</w:t>
      </w:r>
      <w:proofErr w:type="spellEnd"/>
      <w:r w:rsidR="0010274C" w:rsidRPr="00EA5065">
        <w:t>, 2020; Rad &amp; Ataei, 2017)</w:t>
      </w:r>
      <w:r w:rsidR="0010274C" w:rsidRPr="00EA5065">
        <w:fldChar w:fldCharType="end"/>
      </w:r>
      <w:r w:rsidR="00B70074" w:rsidRPr="00EA5065">
        <w:t xml:space="preserve">. </w:t>
      </w:r>
      <w:r w:rsidR="00813200" w:rsidRPr="00EA5065">
        <w:t>Big data is a term emerged to describe large amount of data that comes in</w:t>
      </w:r>
      <w:r w:rsidR="00CD3703" w:rsidRPr="00EA5065">
        <w:t xml:space="preserve"> </w:t>
      </w:r>
      <w:r w:rsidR="00F647E3" w:rsidRPr="00EA5065">
        <w:t>various</w:t>
      </w:r>
      <w:r w:rsidR="00813200" w:rsidRPr="00EA5065">
        <w:t xml:space="preserve"> forms from </w:t>
      </w:r>
      <w:r w:rsidR="00CD3703" w:rsidRPr="00EA5065">
        <w:t>different</w:t>
      </w:r>
      <w:r w:rsidR="00813200" w:rsidRPr="00EA5065">
        <w:t xml:space="preserve"> channels.</w:t>
      </w:r>
      <w:r w:rsidR="00392D0B" w:rsidRPr="00EA5065">
        <w:t xml:space="preserve"> </w:t>
      </w:r>
      <w:r w:rsidR="00204EF3" w:rsidRPr="00EA5065">
        <w:t xml:space="preserve">Within the years, big data has attained a lot of attention from academia and </w:t>
      </w:r>
      <w:r w:rsidR="00895EAF" w:rsidRPr="00EA5065">
        <w:t>industry,</w:t>
      </w:r>
      <w:r w:rsidR="0010101C" w:rsidRPr="00EA5065">
        <w:t xml:space="preserve"> and many strive to </w:t>
      </w:r>
      <w:r w:rsidR="00F07313" w:rsidRPr="00EA5065">
        <w:t xml:space="preserve">benefit from this new material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&lt;EndNote&gt;&lt;Cite&gt;&lt;Author&gt;Erevelles&lt;/Author&gt;&lt;Year&gt;2016&lt;/Year&gt;&lt;RecNum&gt;11&lt;/RecNum&gt;&lt;DisplayText&gt;(Erevelles, Fukawa, &amp;amp; Swayne, 2016)&lt;/DisplayText&gt;&lt;record&gt;&lt;rec-number&gt;11&lt;/rec-number&gt;&lt;foreign-keys&gt;&lt;key app="EN" db-id="9290f22rjpez9tef0t2xd5xo5d0d02v505as" timestamp="1559966148"&gt;11&lt;/key&gt;&lt;/foreign-keys&gt;&lt;ref-type name="Journal Article"&gt;17&lt;/ref-type&gt;&lt;contributors&gt;&lt;authors&gt;&lt;author&gt;Erevelles, Sunil&lt;/author&gt;&lt;author&gt;Fukawa, Nobuyuki&lt;/author&gt;&lt;author&gt;Swayne, Linda&lt;/author&gt;&lt;/authors&gt;&lt;/contributors&gt;&lt;titles&gt;&lt;title&gt;Big Data consumer analytics and the transformation of marketing&lt;/title&gt;&lt;secondary-title&gt;Journal of Business Research&lt;/secondary-title&gt;&lt;/titles&gt;&lt;periodical&gt;&lt;full-title&gt;Journal of Business Research&lt;/full-title&gt;&lt;/periodical&gt;&lt;pages&gt;897-904&lt;/pages&gt;&lt;volume&gt;69&lt;/volume&gt;&lt;number&gt;2&lt;/number&gt;&lt;dates&gt;&lt;year&gt;2016&lt;/year&gt;&lt;/dates&gt;&lt;isbn&gt;0148-2963&lt;/isbn&gt;&lt;label&gt;Science Direct&lt;/label&gt;&lt;urls&gt;&lt;/urls&gt;&lt;/record&gt;&lt;/Cite&gt;&lt;/EndNote&gt;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w:t>
      </w:r>
      <w:proofErr w:type="spellStart"/>
      <w:r w:rsidR="00116902" w:rsidRPr="00EA5065">
        <w:rPr>
          <w:rStyle w:val="Heading1Char"/>
          <w:b w:val="0"/>
          <w:bCs w:val="0"/>
          <w:color w:val="auto"/>
          <w:sz w:val="22"/>
        </w:rPr>
        <w:t>Erevelles</w:t>
      </w:r>
      <w:proofErr w:type="spellEnd"/>
      <w:r w:rsidR="00116902" w:rsidRPr="00EA5065">
        <w:rPr>
          <w:rStyle w:val="Heading1Char"/>
          <w:b w:val="0"/>
          <w:bCs w:val="0"/>
          <w:color w:val="auto"/>
          <w:sz w:val="22"/>
        </w:rPr>
        <w:t xml:space="preserve">, </w:t>
      </w:r>
      <w:proofErr w:type="spellStart"/>
      <w:r w:rsidR="00116902" w:rsidRPr="00EA5065">
        <w:rPr>
          <w:rStyle w:val="Heading1Char"/>
          <w:b w:val="0"/>
          <w:bCs w:val="0"/>
          <w:color w:val="auto"/>
          <w:sz w:val="22"/>
        </w:rPr>
        <w:t>Fukawa</w:t>
      </w:r>
      <w:proofErr w:type="spellEnd"/>
      <w:r w:rsidR="00116902" w:rsidRPr="00EA5065">
        <w:rPr>
          <w:rStyle w:val="Heading1Char"/>
          <w:b w:val="0"/>
          <w:bCs w:val="0"/>
          <w:color w:val="auto"/>
          <w:sz w:val="22"/>
        </w:rPr>
        <w:t>, &amp; Swayne, 2016)</w:t>
      </w:r>
      <w:r w:rsidR="00116902" w:rsidRPr="00EA5065">
        <w:rPr>
          <w:rStyle w:val="Heading1Char"/>
          <w:b w:val="0"/>
          <w:bCs w:val="0"/>
          <w:color w:val="auto"/>
          <w:sz w:val="22"/>
        </w:rPr>
        <w:fldChar w:fldCharType="end"/>
      </w:r>
      <w:r w:rsidR="00F07313" w:rsidRPr="00EA5065">
        <w:t xml:space="preserve">. </w:t>
      </w:r>
      <w:r w:rsidR="002F7223" w:rsidRPr="00EA5065">
        <w:t xml:space="preserve">Howbeit, adopting big data requires the absorption of great deal of complexity and many traditional systems cannot cope with </w:t>
      </w:r>
      <w:r w:rsidR="007A3AC2" w:rsidRPr="00EA5065">
        <w:t xml:space="preserve">characteristics of this domain. </w:t>
      </w:r>
    </w:p>
    <w:p w14:paraId="5A5350C3" w14:textId="77777777" w:rsidR="00EA5065" w:rsidRPr="00EA5065" w:rsidRDefault="00EA5065" w:rsidP="00EA5065"/>
    <w:p w14:paraId="54433C7D" w14:textId="0733E734" w:rsidR="00C41519" w:rsidRDefault="00BA06A5" w:rsidP="00EA5065">
      <w:r w:rsidRPr="00EA5065">
        <w:t>Based on various reports and surveys published within the last deca</w:t>
      </w:r>
      <w:r w:rsidR="000C3B5C" w:rsidRPr="00EA5065">
        <w:t>de</w:t>
      </w:r>
      <w:r w:rsidR="00AA70CB" w:rsidRPr="00EA5065">
        <w:t>, approximately 75% of big data projects have failed</w:t>
      </w:r>
      <w:r w:rsidR="000C3B5C" w:rsidRPr="00EA5065">
        <w:t xml:space="preserve"> </w: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PEVuZE5vdGU+PENpdGU+PEF1dGhvcj5BSTwvQXV0aG9yPjxZZWFyPjIwMTk8L1llYXI+PFJlY051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=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 xml:space="preserve">(AI, 2019; Gartner, 2014; </w:t>
      </w:r>
      <w:proofErr w:type="spellStart"/>
      <w:r w:rsidR="00116902" w:rsidRPr="00EA5065">
        <w:rPr>
          <w:rStyle w:val="Heading1Char"/>
          <w:b w:val="0"/>
          <w:bCs w:val="0"/>
          <w:color w:val="auto"/>
          <w:sz w:val="22"/>
        </w:rPr>
        <w:t>Manyika</w:t>
      </w:r>
      <w:proofErr w:type="spellEnd"/>
      <w:r w:rsidR="00116902" w:rsidRPr="00EA5065">
        <w:rPr>
          <w:rStyle w:val="Heading1Char"/>
          <w:b w:val="0"/>
          <w:bCs w:val="0"/>
          <w:color w:val="auto"/>
          <w:sz w:val="22"/>
        </w:rPr>
        <w:t xml:space="preserve"> et al., 2011; Nash, 2015; Partners, 2019; White, 2019)</w:t>
      </w:r>
      <w:r w:rsidR="00116902" w:rsidRPr="00EA5065">
        <w:rPr>
          <w:rStyle w:val="Heading1Char"/>
          <w:b w:val="0"/>
          <w:bCs w:val="0"/>
          <w:color w:val="auto"/>
          <w:sz w:val="22"/>
        </w:rPr>
        <w:fldChar w:fldCharType="end"/>
      </w:r>
      <w:r w:rsidR="00AA70CB" w:rsidRPr="00EA5065">
        <w:t>.</w:t>
      </w:r>
      <w:r w:rsidR="009D6196" w:rsidRPr="00EA5065">
        <w:t xml:space="preserve"> </w:t>
      </w:r>
      <w:r w:rsidR="00D102A3" w:rsidRPr="00EA5065">
        <w:t xml:space="preserve">Among the challenges </w:t>
      </w:r>
      <w:r w:rsidR="00075E44" w:rsidRPr="00EA5065">
        <w:t>of adopting</w:t>
      </w:r>
      <w:r w:rsidR="00FD4D5C" w:rsidRPr="00EA5065">
        <w:t xml:space="preserve"> big data, the most frequently mentioned are 1) Architectural and system development challenges 2) </w:t>
      </w:r>
      <w:r w:rsidR="00EA7ABD" w:rsidRPr="00EA5065">
        <w:t>Rapid technology change challenges and 3) Organizational challenges</w:t>
      </w:r>
      <w:r w:rsidR="00727132" w:rsidRPr="00EA5065">
        <w:t xml:space="preserve"> </w: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 </w:instrText>
      </w:r>
      <w:r w:rsidR="00116902" w:rsidRPr="00EA5065">
        <w:rPr>
          <w:rStyle w:val="Heading1Char"/>
          <w:b w:val="0"/>
          <w:bCs w:val="0"/>
          <w:color w:val="auto"/>
          <w:sz w:val="22"/>
        </w:rPr>
        <w:fldChar w:fldCharType="begin">
          <w:fldData xml:space="preserve">PEVuZE5vdGU+PENpdGU+PEF1dGhvcj5DaGVuPC9BdXRob3I+PFllYXI+MjAxNzwvWWVhcj48UmVj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</w:fldData>
        </w:fldChar>
      </w:r>
      <w:r w:rsidR="00116902" w:rsidRPr="00EA5065">
        <w:rPr>
          <w:rStyle w:val="Heading1Char"/>
          <w:b w:val="0"/>
          <w:bCs w:val="0"/>
          <w:color w:val="auto"/>
          <w:sz w:val="22"/>
        </w:rPr>
        <w:instrText xml:space="preserve"> ADDIN EN.CITE.DATA </w:instrText>
      </w:r>
      <w:r w:rsidR="00116902" w:rsidRPr="00EA5065">
        <w:rPr>
          <w:rStyle w:val="Heading1Char"/>
          <w:b w:val="0"/>
          <w:bCs w:val="0"/>
          <w:color w:val="auto"/>
          <w:sz w:val="22"/>
        </w:rPr>
      </w:r>
      <w:r w:rsidR="00116902" w:rsidRPr="00EA5065">
        <w:rPr>
          <w:rStyle w:val="Heading1Char"/>
          <w:b w:val="0"/>
          <w:bCs w:val="0"/>
          <w:color w:val="auto"/>
          <w:sz w:val="22"/>
        </w:rPr>
        <w:fldChar w:fldCharType="end"/>
      </w:r>
      <w:r w:rsidR="00116902" w:rsidRPr="00EA5065">
        <w:rPr>
          <w:rStyle w:val="Heading1Char"/>
          <w:b w:val="0"/>
          <w:bCs w:val="0"/>
          <w:color w:val="auto"/>
          <w:sz w:val="22"/>
        </w:rPr>
      </w:r>
      <w:r w:rsidR="00116902" w:rsidRPr="00EA5065">
        <w:rPr>
          <w:rStyle w:val="Heading1Char"/>
          <w:b w:val="0"/>
          <w:bCs w:val="0"/>
          <w:color w:val="auto"/>
          <w:sz w:val="22"/>
        </w:rPr>
        <w:fldChar w:fldCharType="separate"/>
      </w:r>
      <w:r w:rsidR="00116902" w:rsidRPr="00EA5065">
        <w:rPr>
          <w:rStyle w:val="Heading1Char"/>
          <w:b w:val="0"/>
          <w:bCs w:val="0"/>
          <w:color w:val="auto"/>
          <w:sz w:val="22"/>
        </w:rPr>
        <w:t>(</w:t>
      </w:r>
      <w:proofErr w:type="spellStart"/>
      <w:r w:rsidR="00116902" w:rsidRPr="00EA5065">
        <w:rPr>
          <w:rStyle w:val="Heading1Char"/>
          <w:b w:val="0"/>
          <w:bCs w:val="0"/>
          <w:color w:val="auto"/>
          <w:sz w:val="22"/>
        </w:rPr>
        <w:t>Bashari</w:t>
      </w:r>
      <w:proofErr w:type="spellEnd"/>
      <w:r w:rsidR="00116902" w:rsidRPr="00EA5065">
        <w:rPr>
          <w:rStyle w:val="Heading1Char"/>
          <w:b w:val="0"/>
          <w:bCs w:val="0"/>
          <w:color w:val="auto"/>
          <w:sz w:val="22"/>
        </w:rPr>
        <w:t xml:space="preserve"> Rad, </w:t>
      </w:r>
      <w:proofErr w:type="spellStart"/>
      <w:r w:rsidR="00116902" w:rsidRPr="00EA5065">
        <w:rPr>
          <w:rStyle w:val="Heading1Char"/>
          <w:b w:val="0"/>
          <w:bCs w:val="0"/>
          <w:color w:val="auto"/>
          <w:sz w:val="22"/>
        </w:rPr>
        <w:t>Akbarzadeh</w:t>
      </w:r>
      <w:proofErr w:type="spellEnd"/>
      <w:r w:rsidR="00116902" w:rsidRPr="00EA5065">
        <w:rPr>
          <w:rStyle w:val="Heading1Char"/>
          <w:b w:val="0"/>
          <w:bCs w:val="0"/>
          <w:color w:val="auto"/>
          <w:sz w:val="22"/>
        </w:rPr>
        <w:t xml:space="preserve">, Ataei, &amp; </w:t>
      </w:r>
      <w:proofErr w:type="spellStart"/>
      <w:r w:rsidR="00116902" w:rsidRPr="00EA5065">
        <w:rPr>
          <w:rStyle w:val="Heading1Char"/>
          <w:b w:val="0"/>
          <w:bCs w:val="0"/>
          <w:color w:val="auto"/>
          <w:sz w:val="22"/>
        </w:rPr>
        <w:t>Khakbiz</w:t>
      </w:r>
      <w:proofErr w:type="spellEnd"/>
      <w:r w:rsidR="00116902" w:rsidRPr="00EA5065">
        <w:rPr>
          <w:rStyle w:val="Heading1Char"/>
          <w:b w:val="0"/>
          <w:bCs w:val="0"/>
          <w:color w:val="auto"/>
          <w:sz w:val="22"/>
        </w:rPr>
        <w:t xml:space="preserve">, 2016; Chen, </w:t>
      </w:r>
      <w:proofErr w:type="spellStart"/>
      <w:r w:rsidR="00116902" w:rsidRPr="00EA5065">
        <w:rPr>
          <w:rStyle w:val="Heading1Char"/>
          <w:b w:val="0"/>
          <w:bCs w:val="0"/>
          <w:color w:val="auto"/>
          <w:sz w:val="22"/>
        </w:rPr>
        <w:t>Kazman</w:t>
      </w:r>
      <w:proofErr w:type="spellEnd"/>
      <w:r w:rsidR="00116902" w:rsidRPr="00EA5065">
        <w:rPr>
          <w:rStyle w:val="Heading1Char"/>
          <w:b w:val="0"/>
          <w:bCs w:val="0"/>
          <w:color w:val="auto"/>
          <w:sz w:val="22"/>
        </w:rPr>
        <w:t xml:space="preserve">, Garbajosa, &amp; Gonzalez, 2017; Singh, Lai, </w:t>
      </w:r>
      <w:proofErr w:type="spellStart"/>
      <w:r w:rsidR="00116902" w:rsidRPr="00EA5065">
        <w:rPr>
          <w:rStyle w:val="Heading1Char"/>
          <w:b w:val="0"/>
          <w:bCs w:val="0"/>
          <w:color w:val="auto"/>
          <w:sz w:val="22"/>
        </w:rPr>
        <w:t>Vejvar</w:t>
      </w:r>
      <w:proofErr w:type="spellEnd"/>
      <w:r w:rsidR="00116902" w:rsidRPr="00EA5065">
        <w:rPr>
          <w:rStyle w:val="Heading1Char"/>
          <w:b w:val="0"/>
          <w:bCs w:val="0"/>
          <w:color w:val="auto"/>
          <w:sz w:val="22"/>
        </w:rPr>
        <w:t>, &amp; Cheng, 2019)</w:t>
      </w:r>
      <w:r w:rsidR="00116902" w:rsidRPr="00EA5065">
        <w:rPr>
          <w:rStyle w:val="Heading1Char"/>
          <w:b w:val="0"/>
          <w:bCs w:val="0"/>
          <w:color w:val="auto"/>
          <w:sz w:val="22"/>
        </w:rPr>
        <w:fldChar w:fldCharType="end"/>
      </w:r>
      <w:r w:rsidR="00654341" w:rsidRPr="00EA5065">
        <w:t>.</w:t>
      </w:r>
      <w:r w:rsidR="00CF5714" w:rsidRPr="00EA5065">
        <w:t xml:space="preserve"> </w:t>
      </w:r>
    </w:p>
    <w:p w14:paraId="6D3961DF" w14:textId="77777777" w:rsidR="00EA5065" w:rsidRPr="00EA5065" w:rsidRDefault="00EA5065" w:rsidP="00EA5065"/>
    <w:p w14:paraId="1EEF8A37" w14:textId="626B47A9" w:rsidR="00C41519" w:rsidRDefault="007B078C" w:rsidP="00EA5065">
      <w:r w:rsidRPr="00EA5065">
        <w:t>Today, m</w:t>
      </w:r>
      <w:r w:rsidR="00C41519" w:rsidRPr="00EA5065">
        <w:t xml:space="preserve">ajority of big data systems are designed underlying ad-hoc and complicated architectural solutions </w:t>
      </w:r>
      <w:r w:rsidR="00116902" w:rsidRPr="00EA5065">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ZWNOdW0+Mjg8L1JlY051bT48cmVjb3JkPjxyZWMtbnVtYmVyPjI4PC9yZWMtbnVtYmVyPjxmb3Jl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</w:fldData>
        </w:fldChar>
      </w:r>
      <w:r w:rsidR="00CA4ED9">
        <w:rPr>
          <w:rStyle w:val="Heading1Char"/>
          <w:b w:val="0"/>
          <w:bCs w:val="0"/>
          <w:color w:val="auto"/>
          <w:sz w:val="22"/>
        </w:rPr>
        <w:instrText xml:space="preserve"> ADDIN EN.CITE </w:instrText>
      </w:r>
      <w:r w:rsidR="00CA4ED9">
        <w:rPr>
          <w:rStyle w:val="Heading1Char"/>
          <w:b w:val="0"/>
          <w:bCs w:val="0"/>
          <w:color w:val="auto"/>
          <w:sz w:val="22"/>
        </w:rPr>
        <w:fldChar w:fldCharType="begin">
          <w:fldData xml:space="preserve">PEVuZE5vdGU+PENpdGU+PEF1dGhvcj5Hb3J0b248L0F1dGhvcj48WWVhcj4yMDE1PC9ZZWFyPjxS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</w:fldData>
        </w:fldChar>
      </w:r>
      <w:r w:rsidR="00CA4ED9">
        <w:rPr>
          <w:rStyle w:val="Heading1Char"/>
          <w:b w:val="0"/>
          <w:bCs w:val="0"/>
          <w:color w:val="auto"/>
          <w:sz w:val="22"/>
        </w:rPr>
        <w:instrText xml:space="preserve"> ADDIN EN.CITE.DATA </w:instrText>
      </w:r>
      <w:r w:rsidR="00CA4ED9">
        <w:rPr>
          <w:rStyle w:val="Heading1Char"/>
          <w:b w:val="0"/>
          <w:bCs w:val="0"/>
          <w:color w:val="auto"/>
          <w:sz w:val="22"/>
        </w:rPr>
      </w:r>
      <w:r w:rsidR="00CA4ED9">
        <w:rPr>
          <w:rStyle w:val="Heading1Char"/>
          <w:b w:val="0"/>
          <w:bCs w:val="0"/>
          <w:color w:val="auto"/>
          <w:sz w:val="22"/>
        </w:rPr>
        <w:fldChar w:fldCharType="end"/>
      </w:r>
      <w:r w:rsidR="00116902" w:rsidRPr="00EA5065">
        <w:rPr>
          <w:rStyle w:val="Heading1Char"/>
          <w:b w:val="0"/>
          <w:bCs w:val="0"/>
          <w:color w:val="auto"/>
          <w:sz w:val="22"/>
        </w:rPr>
        <w:fldChar w:fldCharType="separate"/>
      </w:r>
      <w:r w:rsidR="00116902" w:rsidRPr="00EA5065">
        <w:rPr>
          <w:rStyle w:val="Heading1Char"/>
          <w:b w:val="0"/>
          <w:bCs w:val="0"/>
          <w:noProof/>
          <w:color w:val="auto"/>
          <w:sz w:val="22"/>
        </w:rPr>
        <w:t>(Gorton &amp; Klein, 2015; Hummel, Eichelberger, Giloj, Werle, &amp; Schmid, 2018; Nadal et al., 2017)</w:t>
      </w:r>
      <w:r w:rsidR="00116902" w:rsidRPr="00EA5065">
        <w:rPr>
          <w:rStyle w:val="Heading1Char"/>
          <w:b w:val="0"/>
          <w:bCs w:val="0"/>
          <w:color w:val="auto"/>
          <w:sz w:val="22"/>
        </w:rPr>
        <w:fldChar w:fldCharType="end"/>
      </w:r>
      <w:r w:rsidR="00AE7BD4" w:rsidRPr="00EA5065">
        <w:t xml:space="preserve">. As </w:t>
      </w:r>
      <w:r w:rsidR="00887225">
        <w:t xml:space="preserve">more companies try to develop their own BD systems, new ad-hoc solutions are </w:t>
      </w:r>
      <w:r w:rsidR="00322A37">
        <w:t>created,</w:t>
      </w:r>
      <w:r w:rsidR="00AE7BD4" w:rsidRPr="00EA5065">
        <w:t xml:space="preserve"> and new technologies are introduced</w:t>
      </w:r>
      <w:r w:rsidR="009F10E7">
        <w:t xml:space="preserve">. This will challenge </w:t>
      </w:r>
      <w:r w:rsidR="00AE7BD4" w:rsidRPr="00EA5065">
        <w:t xml:space="preserve">software </w:t>
      </w:r>
      <w:r w:rsidR="00053485">
        <w:t>architects</w:t>
      </w:r>
      <w:r w:rsidR="00AE7BD4" w:rsidRPr="00EA5065">
        <w:t xml:space="preserve"> to design </w:t>
      </w:r>
      <w:r w:rsidR="001E7FCD">
        <w:t>a</w:t>
      </w:r>
      <w:r w:rsidR="00AE7BD4" w:rsidRPr="00EA5065">
        <w:t xml:space="preserve"> suitable solution for any given </w:t>
      </w:r>
      <w:r w:rsidR="009F4A2F" w:rsidRPr="00EA5065">
        <w:t>context</w:t>
      </w:r>
      <w:r w:rsidR="009F4A2F">
        <w:t>,</w:t>
      </w:r>
      <w:r w:rsidR="001241FD">
        <w:t xml:space="preserve"> </w:t>
      </w:r>
      <w:r w:rsidR="001B7A94">
        <w:t>creates a</w:t>
      </w:r>
      <w:r w:rsidR="00F37F10" w:rsidRPr="00EA5065">
        <w:t xml:space="preserve"> </w:t>
      </w:r>
      <w:r w:rsidR="00AE7BD4" w:rsidRPr="00EA5065">
        <w:t>foundation for a</w:t>
      </w:r>
      <w:r w:rsidR="00F37F10" w:rsidRPr="00EA5065">
        <w:t>n immature architectur</w:t>
      </w:r>
      <w:r w:rsidR="00792A7C">
        <w:t>al decision</w:t>
      </w:r>
      <w:r w:rsidR="009F4A2F">
        <w:t>, and does not promote the growth and development of BD systems.</w:t>
      </w:r>
    </w:p>
    <w:p w14:paraId="063DAD74" w14:textId="77777777" w:rsidR="00EA5065" w:rsidRPr="00EA5065" w:rsidRDefault="00EA5065" w:rsidP="00EA5065"/>
    <w:p w14:paraId="47BC4527" w14:textId="77777777" w:rsidR="00EB5287" w:rsidRDefault="00DC1D49" w:rsidP="00EA5065">
      <w:r>
        <w:t>Therefore, s</w:t>
      </w:r>
      <w:r w:rsidR="00B45E92" w:rsidRPr="00EA5065">
        <w:t>ince the approach of ad-hoc design to big data systems is undesirable and leaves many engineers in the dark,</w:t>
      </w:r>
      <w:r w:rsidR="00F75A27" w:rsidRPr="00EA5065">
        <w:t xml:space="preserve"> there is a need for more</w:t>
      </w:r>
      <w:r w:rsidR="00B45E92" w:rsidRPr="00EA5065">
        <w:t xml:space="preserve"> software engineering research for big data systems.</w:t>
      </w:r>
      <w:r w:rsidR="00253341" w:rsidRPr="00EA5065">
        <w:t xml:space="preserve"> To this end, this study presents a systematic literature review</w:t>
      </w:r>
      <w:r w:rsidR="00C73F64" w:rsidRPr="00EA5065">
        <w:t xml:space="preserve"> (SLR)</w:t>
      </w:r>
      <w:r w:rsidR="00253341" w:rsidRPr="00EA5065">
        <w:t xml:space="preserve"> on big data (BD) reference architectures (RAs). </w:t>
      </w:r>
    </w:p>
    <w:p w14:paraId="0548E6EB" w14:textId="77777777" w:rsidR="00EB5287" w:rsidRDefault="00EB5287" w:rsidP="00EA5065"/>
    <w:p w14:paraId="0FEC8C84" w14:textId="1CB5CB67" w:rsidR="00271F5E" w:rsidRDefault="0052664B" w:rsidP="00EA5065">
      <w:r w:rsidRPr="00EA5065">
        <w:t>Conceptualization</w:t>
      </w:r>
      <w:r w:rsidR="00F75A27" w:rsidRPr="00EA5065">
        <w:t xml:space="preserve"> of the system</w:t>
      </w:r>
      <w:r w:rsidR="007E23A1" w:rsidRPr="00EA5065">
        <w:t xml:space="preserve"> as a</w:t>
      </w:r>
      <w:r w:rsidR="00F75A27" w:rsidRPr="00EA5065">
        <w:t xml:space="preserve"> reference architecture, </w:t>
      </w:r>
      <w:r w:rsidR="007E23A1" w:rsidRPr="00EA5065">
        <w:t xml:space="preserve">helps </w:t>
      </w:r>
      <w:r w:rsidR="004D0664" w:rsidRPr="00EA5065">
        <w:t>with</w:t>
      </w:r>
      <w:r w:rsidR="00F75A27" w:rsidRPr="00EA5065">
        <w:t xml:space="preserve"> understanding of the system’s key components, </w:t>
      </w:r>
      <w:r w:rsidR="00817C92" w:rsidRPr="00EA5065">
        <w:t>behavior</w:t>
      </w:r>
      <w:r w:rsidR="00F75A27" w:rsidRPr="00EA5065">
        <w:t xml:space="preserve">, composition and evolution, which in turn affect quality attributes such as maintainability, scalability and performance </w:t>
      </w:r>
      <w:r w:rsidR="00116902" w:rsidRPr="00EA5065">
        <w:rPr>
          <w:rStyle w:val="Heading1Char"/>
          <w:b w:val="0"/>
          <w:bCs w:val="0"/>
          <w:color w:val="auto"/>
          <w:sz w:val="22"/>
        </w:rPr>
        <w:fldChar w:fldCharType="begin"/>
      </w:r>
      <w:r w:rsidR="00116902" w:rsidRPr="00EA5065">
        <w:rPr>
          <w:rStyle w:val="Heading1Char"/>
          <w:b w:val="0"/>
          <w:bCs w:val="0"/>
          <w:color w:val="auto"/>
          <w:sz w:val="22"/>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116902" w:rsidRPr="00EA5065">
        <w:rPr>
          <w:rStyle w:val="Heading1Char"/>
          <w:b w:val="0"/>
          <w:bCs w:val="0"/>
          <w:color w:val="auto"/>
          <w:sz w:val="22"/>
        </w:rPr>
        <w:fldChar w:fldCharType="separate"/>
      </w:r>
      <w:r w:rsidR="00116902" w:rsidRPr="00EA5065">
        <w:rPr>
          <w:rStyle w:val="Heading1Char"/>
          <w:b w:val="0"/>
          <w:bCs w:val="0"/>
          <w:color w:val="auto"/>
          <w:sz w:val="22"/>
        </w:rPr>
        <w:t>(Hilliard)</w:t>
      </w:r>
      <w:r w:rsidR="00116902" w:rsidRPr="00EA5065">
        <w:rPr>
          <w:rStyle w:val="Heading1Char"/>
          <w:b w:val="0"/>
          <w:bCs w:val="0"/>
          <w:color w:val="auto"/>
          <w:sz w:val="22"/>
        </w:rPr>
        <w:fldChar w:fldCharType="end"/>
      </w:r>
      <w:r w:rsidR="00F75A27" w:rsidRPr="00EA5065">
        <w:t>.</w:t>
      </w:r>
      <w:r w:rsidR="00271F5E" w:rsidRPr="00EA5065">
        <w:t xml:space="preserve"> Therefore RAs can be a good </w:t>
      </w:r>
      <w:r w:rsidR="00817C92" w:rsidRPr="00EA5065">
        <w:t>standardization</w:t>
      </w:r>
      <w:r w:rsidR="00271F5E" w:rsidRPr="00EA5065">
        <w:t xml:space="preserve"> artefact and a communication medium that not only results in concrete architecture</w:t>
      </w:r>
      <w:r w:rsidR="00817C92">
        <w:t>s</w:t>
      </w:r>
      <w:r w:rsidR="00271F5E" w:rsidRPr="00EA5065">
        <w:t xml:space="preserve"> for big data systems, </w:t>
      </w:r>
      <w:ins w:id="0" w:author="Author">
        <w:r w:rsidR="00271F5E" w:rsidRPr="00EA5065">
          <w:t xml:space="preserve">but also provide stakeholders with unified elements and symbols to discuss and progress big data projects </w:t>
        </w:r>
      </w:ins>
      <w:r w:rsidR="00271F5E" w:rsidRPr="00EA5065">
        <w:fldChar w:fldCharType="begin"/>
      </w:r>
      <w:r w:rsidR="00F523F5" w:rsidRPr="00EA5065">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271F5E" w:rsidRPr="00EA5065">
        <w:fldChar w:fldCharType="separate"/>
      </w:r>
      <w:r w:rsidR="00F523F5" w:rsidRPr="00EA5065">
        <w:t>(</w:t>
      </w:r>
      <w:proofErr w:type="spellStart"/>
      <w:r w:rsidR="00F523F5" w:rsidRPr="00EA5065">
        <w:t>Galster</w:t>
      </w:r>
      <w:proofErr w:type="spellEnd"/>
      <w:r w:rsidR="00F523F5" w:rsidRPr="00EA5065">
        <w:t xml:space="preserve"> &amp; </w:t>
      </w:r>
      <w:proofErr w:type="spellStart"/>
      <w:r w:rsidR="00F523F5" w:rsidRPr="00EA5065">
        <w:t>Avgeriou</w:t>
      </w:r>
      <w:proofErr w:type="spellEnd"/>
      <w:r w:rsidR="00F523F5" w:rsidRPr="00EA5065">
        <w:t>, 2011)</w:t>
      </w:r>
      <w:r w:rsidR="00271F5E" w:rsidRPr="00EA5065">
        <w:fldChar w:fldCharType="end"/>
      </w:r>
      <w:ins w:id="1" w:author="Author">
        <w:r w:rsidR="00271F5E" w:rsidRPr="00EA5065">
          <w:t xml:space="preserve"> </w:t>
        </w:r>
      </w:ins>
      <w:r w:rsidR="00271F5E" w:rsidRPr="00EA5065">
        <w:fldChar w:fldCharType="begin"/>
      </w:r>
      <w:r w:rsidR="00F523F5" w:rsidRPr="00EA5065">
        <w:instrText xml:space="preserve"> ADDIN EN.CITE &lt;EndNote&gt;&lt;Cite&gt;&lt;Author&gt;Angelov&lt;/Author&gt;&lt;Year&gt;2009&lt;/Year&gt;&lt;RecNum&gt;220&lt;/RecNum&gt;&lt;DisplayText&gt;(Angelov, Grefen, &amp;amp; Greefhorst, 2009)&lt;/DisplayText&gt;&lt;record&gt;&lt;rec-number&gt;220&lt;/rec-number&gt;&lt;foreign-keys&gt;&lt;key app="EN" db-id="9290f22rjpez9tef0t2xd5xo5d0d02v505as" timestamp="1577840865"&gt;220&lt;/key&gt;&lt;/foreign-keys&gt;&lt;ref-type name="Conference Proceedings"&gt;10&lt;/ref-type&gt;&lt;contributors&gt;&lt;authors&gt;&lt;author&gt;Angelov, Samuil&lt;/author&gt;&lt;author&gt;Grefen, Paul&lt;/author&gt;&lt;author&gt;Greefhorst, Danny&lt;/author&gt;&lt;/authors&gt;&lt;/contributors&gt;&lt;titles&gt;&lt;title&gt;A classification of software reference architectures: Analyzing their success and effectiveness&lt;/title&gt;&lt;secondary-title&gt;2009 Joint Working IEEE/IFIP Conference on Software Architecture &amp;amp; European Conference on Software Architecture&lt;/secondary-title&gt;&lt;/titles&gt;&lt;pages&gt;141-150&lt;/pages&gt;&lt;dates&gt;&lt;year&gt;2009&lt;/year&gt;&lt;/dates&gt;&lt;publisher&gt;IEEE&lt;/publisher&gt;&lt;isbn&gt;1424449847&lt;/isbn&gt;&lt;urls&gt;&lt;/urls&gt;&lt;/record&gt;&lt;/Cite&gt;&lt;/EndNote&gt;</w:instrText>
      </w:r>
      <w:r w:rsidR="00271F5E" w:rsidRPr="00EA5065">
        <w:fldChar w:fldCharType="separate"/>
      </w:r>
      <w:r w:rsidR="00F523F5" w:rsidRPr="00EA5065">
        <w:t>(</w:t>
      </w:r>
      <w:proofErr w:type="spellStart"/>
      <w:r w:rsidR="00F523F5" w:rsidRPr="00EA5065">
        <w:t>Angelov</w:t>
      </w:r>
      <w:proofErr w:type="spellEnd"/>
      <w:r w:rsidR="00F523F5" w:rsidRPr="00EA5065">
        <w:t xml:space="preserve">, </w:t>
      </w:r>
      <w:proofErr w:type="spellStart"/>
      <w:r w:rsidR="00F523F5" w:rsidRPr="00EA5065">
        <w:t>Grefen</w:t>
      </w:r>
      <w:proofErr w:type="spellEnd"/>
      <w:r w:rsidR="00F523F5" w:rsidRPr="00EA5065">
        <w:t xml:space="preserve">, &amp; </w:t>
      </w:r>
      <w:proofErr w:type="spellStart"/>
      <w:r w:rsidR="00F523F5" w:rsidRPr="00EA5065">
        <w:t>Greefhorst</w:t>
      </w:r>
      <w:proofErr w:type="spellEnd"/>
      <w:r w:rsidR="00F523F5" w:rsidRPr="00EA5065">
        <w:t>, 2009)</w:t>
      </w:r>
      <w:r w:rsidR="00271F5E" w:rsidRPr="00EA5065">
        <w:fldChar w:fldCharType="end"/>
      </w:r>
      <w:ins w:id="2" w:author="Author">
        <w:r w:rsidR="00271F5E" w:rsidRPr="00EA5065">
          <w:t>.</w:t>
        </w:r>
      </w:ins>
      <w:r w:rsidR="00271F5E" w:rsidRPr="00EA5065">
        <w:t xml:space="preserve">   </w:t>
      </w:r>
    </w:p>
    <w:p w14:paraId="7A28D7CF" w14:textId="77777777" w:rsidR="00481FD5" w:rsidRPr="00EA5065" w:rsidRDefault="00481FD5" w:rsidP="00EA5065"/>
    <w:p w14:paraId="6F472C19" w14:textId="2FCD4833" w:rsidR="00187AD9" w:rsidRPr="0043333E" w:rsidRDefault="00187AD9" w:rsidP="00593BEB">
      <w:pPr>
        <w:pStyle w:val="Heading1"/>
      </w:pPr>
      <w:r w:rsidRPr="0043333E">
        <w:t>Review Methodology</w:t>
      </w:r>
    </w:p>
    <w:p w14:paraId="2898B89F" w14:textId="77777777" w:rsidR="00A750B4" w:rsidRPr="00A750B4" w:rsidRDefault="00A750B4" w:rsidP="00A750B4"/>
    <w:p w14:paraId="640D7CEB" w14:textId="4B9DBC2A" w:rsidR="00271F5E" w:rsidRDefault="008B1110" w:rsidP="00A750B4">
      <w:pPr>
        <w:rPr>
          <w:rStyle w:val="Heading1Char"/>
          <w:b w:val="0"/>
          <w:bCs w:val="0"/>
          <w:color w:val="auto"/>
          <w:sz w:val="22"/>
        </w:rPr>
      </w:pPr>
      <w:r w:rsidRPr="00A750B4">
        <w:rPr>
          <w:rStyle w:val="Heading1Char"/>
          <w:b w:val="0"/>
          <w:bCs w:val="0"/>
          <w:color w:val="auto"/>
          <w:sz w:val="22"/>
        </w:rPr>
        <w:t xml:space="preserve">This research has been designed following the guidelines demonstrated </w:t>
      </w:r>
      <w:r w:rsidR="00F523F5" w:rsidRPr="00A750B4">
        <w:rPr>
          <w:rStyle w:val="Heading1Char"/>
          <w:b w:val="0"/>
          <w:bCs w:val="0"/>
          <w:color w:val="auto"/>
          <w:sz w:val="22"/>
        </w:rPr>
        <w:t xml:space="preserve">by </w:t>
      </w:r>
      <w:r w:rsidR="00F523F5"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AuthorYear="1"&gt;&lt;Author&gt;Kitchenham&lt;/Author&gt;&lt;Year&gt;2009&lt;/Year&gt;&lt;RecNum&gt;193&lt;/RecNum&gt;&lt;DisplayText&gt;B. Kitchenham et al. (2009)&lt;/DisplayText&gt;&lt;record&gt;&lt;rec-number&gt;193&lt;/rec-number&gt;&lt;foreign-keys&gt;&lt;key app="EN" db-id="9290f22rjpez9tef0t2xd5xo5d0d02v505as" timestamp="1574505139"&gt;193&lt;/key&gt;&lt;/foreign-keys&gt;&lt;ref-type name="Journal Article"&gt;17&lt;/ref-type&gt;&lt;contributors&gt;&lt;authors&gt;&lt;author&gt;Kitchenham, Barbara&lt;/author&gt;&lt;author&gt;Brereton, O Pearl&lt;/author&gt;&lt;author&gt;Budgen, David&lt;/author&gt;&lt;author&gt;Turner, Mark&lt;/author&gt;&lt;author&gt;Bailey, John&lt;/author&gt;&lt;author&gt;Linkman, Stephen&lt;/author&gt;&lt;/authors&gt;&lt;/contributors&gt;&lt;titles&gt;&lt;title&gt;Systematic literature reviews in software engineering–a systematic literature review&lt;/title&gt;&lt;secondary-title&gt;Information and software technology&lt;/secondary-title&gt;&lt;/titles&gt;&lt;periodical&gt;&lt;full-title&gt;Information and software technology&lt;/full-title&gt;&lt;/periodical&gt;&lt;pages&gt;7-15&lt;/pages&gt;&lt;volume&gt;51&lt;/volume&gt;&lt;number&gt;1&lt;/number&gt;&lt;dates&gt;&lt;year&gt;2009&lt;/year&gt;&lt;/dates&gt;&lt;isbn&gt;0950-5849&lt;/isbn&gt;&lt;urls&gt;&lt;/urls&gt;&lt;/record&gt;&lt;/Cite&gt;&lt;/EndNote&gt;</w:instrText>
      </w:r>
      <w:r w:rsidR="00F523F5" w:rsidRPr="00A750B4">
        <w:rPr>
          <w:rStyle w:val="Heading1Char"/>
          <w:b w:val="0"/>
          <w:bCs w:val="0"/>
          <w:color w:val="auto"/>
          <w:sz w:val="22"/>
        </w:rPr>
        <w:fldChar w:fldCharType="separate"/>
      </w:r>
      <w:r w:rsidR="00992A3E" w:rsidRPr="00A750B4">
        <w:rPr>
          <w:rStyle w:val="Heading1Char"/>
          <w:b w:val="0"/>
          <w:bCs w:val="0"/>
          <w:color w:val="auto"/>
          <w:sz w:val="22"/>
        </w:rPr>
        <w:t xml:space="preserve">B. </w:t>
      </w:r>
      <w:proofErr w:type="spellStart"/>
      <w:r w:rsidR="00992A3E" w:rsidRPr="00A750B4">
        <w:rPr>
          <w:rStyle w:val="Heading1Char"/>
          <w:b w:val="0"/>
          <w:bCs w:val="0"/>
          <w:color w:val="auto"/>
          <w:sz w:val="22"/>
        </w:rPr>
        <w:t>Kitchenham</w:t>
      </w:r>
      <w:proofErr w:type="spellEnd"/>
      <w:r w:rsidR="00992A3E" w:rsidRPr="00A750B4">
        <w:rPr>
          <w:rStyle w:val="Heading1Char"/>
          <w:b w:val="0"/>
          <w:bCs w:val="0"/>
          <w:color w:val="auto"/>
          <w:sz w:val="22"/>
        </w:rPr>
        <w:t xml:space="preserve"> et al. (2009)</w:t>
      </w:r>
      <w:r w:rsidR="00F523F5" w:rsidRPr="00A750B4">
        <w:rPr>
          <w:rStyle w:val="Heading1Char"/>
          <w:b w:val="0"/>
          <w:bCs w:val="0"/>
          <w:color w:val="auto"/>
          <w:sz w:val="22"/>
        </w:rPr>
        <w:fldChar w:fldCharType="end"/>
      </w:r>
      <w:r w:rsidR="00F523F5" w:rsidRPr="00A750B4">
        <w:rPr>
          <w:rStyle w:val="Heading1Char"/>
          <w:b w:val="0"/>
          <w:bCs w:val="0"/>
          <w:color w:val="auto"/>
          <w:sz w:val="22"/>
        </w:rPr>
        <w:t xml:space="preserve"> and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proofErr w:type="spellStart"/>
      <w:r w:rsidR="00992A3E" w:rsidRPr="00A750B4">
        <w:rPr>
          <w:rStyle w:val="Heading1Char"/>
          <w:b w:val="0"/>
          <w:bCs w:val="0"/>
          <w:color w:val="auto"/>
          <w:sz w:val="22"/>
        </w:rPr>
        <w:t>Shamseer</w:t>
      </w:r>
      <w:proofErr w:type="spellEnd"/>
      <w:r w:rsidR="00992A3E" w:rsidRPr="00A750B4">
        <w:rPr>
          <w:rStyle w:val="Heading1Char"/>
          <w:b w:val="0"/>
          <w:bCs w:val="0"/>
          <w:color w:val="auto"/>
          <w:sz w:val="22"/>
        </w:rPr>
        <w:t xml:space="preserve"> et al. (2015)</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AuthorYear="1"&gt;&lt;Author&gt;Kitchenham&lt;/Author&gt;&lt;Year&gt;2004&lt;/Year&gt;&lt;RecNum&gt;196&lt;/RecNum&gt;&lt;DisplayText&gt;B. A. Kitchenham, Dyba, and Jorgensen (2004)&lt;/DisplayText&gt;&lt;record&gt;&lt;rec-number&gt;196&lt;/rec-number&gt;&lt;foreign-keys&gt;&lt;key app="EN" db-id="9290f22rjpez9tef0t2xd5xo5d0d02v505as" timestamp="1574562225"&gt;196&lt;/key&gt;&lt;/foreign-keys&gt;&lt;ref-type name="Conference Proceedings"&gt;10&lt;/ref-type&gt;&lt;contributors&gt;&lt;authors&gt;&lt;author&gt;Kitchenham, Barbara A&lt;/author&gt;&lt;author&gt;Dyba, Tore&lt;/author&gt;&lt;author&gt;Jorgensen, Magne&lt;/author&gt;&lt;/authors&gt;&lt;/contributors&gt;&lt;titles&gt;&lt;title&gt;Evidence-based software engineering&lt;/title&gt;&lt;secondary-title&gt;Proceedings of the 26th international conference on software engineering&lt;/secondary-title&gt;&lt;/titles&gt;&lt;pages&gt;273-281&lt;/pages&gt;&lt;dates&gt;&lt;year&gt;2004&lt;/year&gt;&lt;/dates&gt;&lt;publisher&gt;IEEE Computer Society&lt;/publisher&gt;&lt;isbn&gt;0769521630&lt;/isbn&gt;&lt;urls&gt;&lt;/urls&gt;&lt;/record&gt;&lt;/Cite&gt;&lt;/EndNote&gt;</w:instrText>
      </w:r>
      <w:r w:rsidR="00992A3E" w:rsidRPr="00A750B4">
        <w:rPr>
          <w:rStyle w:val="Heading1Char"/>
          <w:b w:val="0"/>
          <w:bCs w:val="0"/>
          <w:color w:val="auto"/>
          <w:sz w:val="22"/>
        </w:rPr>
        <w:fldChar w:fldCharType="separate"/>
      </w:r>
      <w:r w:rsidR="00992A3E" w:rsidRPr="00A750B4">
        <w:rPr>
          <w:rStyle w:val="Heading1Char"/>
          <w:b w:val="0"/>
          <w:bCs w:val="0"/>
          <w:color w:val="auto"/>
          <w:sz w:val="22"/>
        </w:rPr>
        <w:t xml:space="preserve">B. A. </w:t>
      </w:r>
      <w:proofErr w:type="spellStart"/>
      <w:r w:rsidR="00992A3E" w:rsidRPr="00A750B4">
        <w:rPr>
          <w:rStyle w:val="Heading1Char"/>
          <w:b w:val="0"/>
          <w:bCs w:val="0"/>
          <w:color w:val="auto"/>
          <w:sz w:val="22"/>
        </w:rPr>
        <w:t>Kitchenham</w:t>
      </w:r>
      <w:proofErr w:type="spellEnd"/>
      <w:r w:rsidR="00992A3E" w:rsidRPr="00A750B4">
        <w:rPr>
          <w:rStyle w:val="Heading1Char"/>
          <w:b w:val="0"/>
          <w:bCs w:val="0"/>
          <w:color w:val="auto"/>
          <w:sz w:val="22"/>
        </w:rPr>
        <w:t xml:space="preserve">, </w:t>
      </w:r>
      <w:proofErr w:type="spellStart"/>
      <w:r w:rsidR="00992A3E" w:rsidRPr="00A750B4">
        <w:rPr>
          <w:rStyle w:val="Heading1Char"/>
          <w:b w:val="0"/>
          <w:bCs w:val="0"/>
          <w:color w:val="auto"/>
          <w:sz w:val="22"/>
        </w:rPr>
        <w:t>Dyba</w:t>
      </w:r>
      <w:proofErr w:type="spellEnd"/>
      <w:r w:rsidR="00992A3E" w:rsidRPr="00A750B4">
        <w:rPr>
          <w:rStyle w:val="Heading1Char"/>
          <w:b w:val="0"/>
          <w:bCs w:val="0"/>
          <w:color w:val="auto"/>
          <w:sz w:val="22"/>
        </w:rPr>
        <w:t>, and Jorgensen (2004)</w:t>
      </w:r>
      <w:r w:rsidR="00992A3E" w:rsidRPr="00A750B4">
        <w:rPr>
          <w:rStyle w:val="Heading1Char"/>
          <w:b w:val="0"/>
          <w:bCs w:val="0"/>
          <w:color w:val="auto"/>
          <w:sz w:val="22"/>
        </w:rPr>
        <w:fldChar w:fldCharType="end"/>
      </w:r>
      <w:r w:rsidR="00F523F5" w:rsidRPr="00A750B4">
        <w:rPr>
          <w:rStyle w:val="Heading1Char"/>
          <w:b w:val="0"/>
          <w:bCs w:val="0"/>
          <w:color w:val="auto"/>
          <w:sz w:val="22"/>
        </w:rPr>
        <w:t xml:space="preserve"> framework is used because of its clear instructions on critically appraising evidence for impact, </w:t>
      </w:r>
      <w:proofErr w:type="gramStart"/>
      <w:r w:rsidR="00F523F5" w:rsidRPr="00A750B4">
        <w:rPr>
          <w:rStyle w:val="Heading1Char"/>
          <w:b w:val="0"/>
          <w:bCs w:val="0"/>
          <w:color w:val="auto"/>
          <w:sz w:val="22"/>
        </w:rPr>
        <w:t>validity</w:t>
      </w:r>
      <w:proofErr w:type="gramEnd"/>
      <w:r w:rsidR="00F523F5" w:rsidRPr="00A750B4">
        <w:rPr>
          <w:rStyle w:val="Heading1Char"/>
          <w:b w:val="0"/>
          <w:bCs w:val="0"/>
          <w:color w:val="auto"/>
          <w:sz w:val="22"/>
        </w:rPr>
        <w:t xml:space="preserve"> and applicability.</w:t>
      </w:r>
      <w:r w:rsidR="00014B1D" w:rsidRPr="00A750B4">
        <w:rPr>
          <w:rStyle w:val="Heading1Char"/>
          <w:b w:val="0"/>
          <w:bCs w:val="0"/>
          <w:color w:val="auto"/>
          <w:sz w:val="22"/>
        </w:rPr>
        <w:t xml:space="preserve"> </w:t>
      </w:r>
      <w:r w:rsidR="00992A3E" w:rsidRPr="00A750B4">
        <w:rPr>
          <w:rStyle w:val="Heading1Char"/>
          <w:b w:val="0"/>
          <w:bCs w:val="0"/>
          <w:color w:val="auto"/>
          <w:sz w:val="22"/>
        </w:rPr>
        <w:t xml:space="preserve">In addition, to further increase systemacity , transparency </w:t>
      </w:r>
      <w:r w:rsidR="00992A3E" w:rsidRPr="00A750B4">
        <w:rPr>
          <w:rStyle w:val="Heading1Char"/>
          <w:b w:val="0"/>
          <w:bCs w:val="0"/>
          <w:color w:val="auto"/>
          <w:sz w:val="22"/>
        </w:rPr>
        <w:lastRenderedPageBreak/>
        <w:t xml:space="preserve">and to prevent bias, we used the guidelines provided by </w:t>
      </w:r>
      <w:r w:rsidR="00992A3E" w:rsidRPr="00A750B4">
        <w:rPr>
          <w:rStyle w:val="Heading1Char"/>
          <w:b w:val="0"/>
          <w:bCs w:val="0"/>
          <w:color w:val="auto"/>
          <w:sz w:val="22"/>
        </w:rPr>
        <w:fldChar w:fldCharType="begin"/>
      </w:r>
      <w:r w:rsidR="00992A3E" w:rsidRPr="00A750B4">
        <w:rPr>
          <w:rStyle w:val="Heading1Char"/>
          <w:b w:val="0"/>
          <w:bCs w:val="0"/>
          <w:color w:val="auto"/>
          <w:sz w:val="22"/>
        </w:rPr>
        <w:instrText xml:space="preserve"> ADDIN EN.CITE &lt;EndNote&gt;&lt;Cite AuthorYear="1"&gt;&lt;Author&gt;Shamseer&lt;/Author&gt;&lt;Year&gt;2015&lt;/Year&gt;&lt;RecNum&gt;373&lt;/RecNum&gt;&lt;DisplayText&gt;Shamseer et al. (2015)&lt;/DisplayText&gt;&lt;record&gt;&lt;rec-number&gt;373&lt;/rec-number&gt;&lt;foreign-keys&gt;&lt;key app="EN" db-id="9290f22rjpez9tef0t2xd5xo5d0d02v505as" timestamp="1604216682"&gt;373&lt;/key&gt;&lt;/foreign-keys&gt;&lt;ref-type name="Journal Article"&gt;17&lt;/ref-type&gt;&lt;contributors&gt;&lt;authors&gt;&lt;author&gt;Shamseer, Larissa&lt;/author&gt;&lt;author&gt;Moher, David&lt;/author&gt;&lt;author&gt;Clarke, Mike&lt;/author&gt;&lt;author&gt;Ghersi, Davina&lt;/author&gt;&lt;author&gt;Liberati, Alessandro&lt;/author&gt;&lt;author&gt;Petticrew, Mark&lt;/author&gt;&lt;author&gt;Shekelle, Paul&lt;/author&gt;&lt;author&gt;Stewart, Lesley A&lt;/author&gt;&lt;/authors&gt;&lt;/contributors&gt;&lt;titles&gt;&lt;title&gt;Preferred reporting items for systematic review and meta-analysis protocols (PRISMA-P) 2015: elaboration and explanation&lt;/title&gt;&lt;secondary-title&gt;Bmj&lt;/secondary-title&gt;&lt;/titles&gt;&lt;periodical&gt;&lt;full-title&gt;Bmj&lt;/full-title&gt;&lt;/periodical&gt;&lt;volume&gt;349&lt;/volume&gt;&lt;dates&gt;&lt;year&gt;2015&lt;/year&gt;&lt;/dates&gt;&lt;isbn&gt;1756-1833&lt;/isbn&gt;&lt;urls&gt;&lt;/urls&gt;&lt;/record&gt;&lt;/Cite&gt;&lt;/EndNote&gt;</w:instrText>
      </w:r>
      <w:r w:rsidR="00992A3E" w:rsidRPr="00A750B4">
        <w:rPr>
          <w:rStyle w:val="Heading1Char"/>
          <w:b w:val="0"/>
          <w:bCs w:val="0"/>
          <w:color w:val="auto"/>
          <w:sz w:val="22"/>
        </w:rPr>
        <w:fldChar w:fldCharType="separate"/>
      </w:r>
      <w:proofErr w:type="spellStart"/>
      <w:r w:rsidR="00992A3E" w:rsidRPr="00A750B4">
        <w:rPr>
          <w:rStyle w:val="Heading1Char"/>
          <w:b w:val="0"/>
          <w:bCs w:val="0"/>
          <w:color w:val="auto"/>
          <w:sz w:val="22"/>
        </w:rPr>
        <w:t>Shamseer</w:t>
      </w:r>
      <w:proofErr w:type="spellEnd"/>
      <w:r w:rsidR="00992A3E" w:rsidRPr="00A750B4">
        <w:rPr>
          <w:rStyle w:val="Heading1Char"/>
          <w:b w:val="0"/>
          <w:bCs w:val="0"/>
          <w:color w:val="auto"/>
          <w:sz w:val="22"/>
        </w:rPr>
        <w:t xml:space="preserve"> et al. (2015)</w:t>
      </w:r>
      <w:r w:rsidR="00992A3E" w:rsidRPr="00A750B4">
        <w:rPr>
          <w:rStyle w:val="Heading1Char"/>
          <w:b w:val="0"/>
          <w:bCs w:val="0"/>
          <w:color w:val="auto"/>
          <w:sz w:val="22"/>
        </w:rPr>
        <w:fldChar w:fldCharType="end"/>
      </w:r>
      <w:r w:rsidR="00992A3E" w:rsidRPr="00A750B4">
        <w:rPr>
          <w:rStyle w:val="Heading1Char"/>
          <w:b w:val="0"/>
          <w:bCs w:val="0"/>
          <w:color w:val="auto"/>
          <w:sz w:val="22"/>
        </w:rPr>
        <w:t xml:space="preserve"> on Preferred Reporting Items for Systematic Reviews and Meta-Analysis ( PRISMA ).</w:t>
      </w:r>
    </w:p>
    <w:p w14:paraId="7D487A03" w14:textId="77777777" w:rsidR="00C03357" w:rsidRPr="00A750B4" w:rsidRDefault="00C03357" w:rsidP="00A750B4">
      <w:pPr>
        <w:rPr>
          <w:rStyle w:val="Heading1Char"/>
          <w:b w:val="0"/>
          <w:bCs w:val="0"/>
          <w:color w:val="auto"/>
          <w:sz w:val="22"/>
        </w:rPr>
      </w:pPr>
    </w:p>
    <w:p w14:paraId="05BB2366" w14:textId="0FD7EB0C" w:rsidR="00425E87" w:rsidRPr="00A750B4" w:rsidRDefault="00F904E6" w:rsidP="00F67417">
      <w:pPr>
        <w:rPr>
          <w:rStyle w:val="Heading1Char"/>
          <w:b w:val="0"/>
          <w:bCs w:val="0"/>
          <w:color w:val="auto"/>
          <w:sz w:val="22"/>
        </w:rPr>
      </w:pPr>
      <w:r w:rsidRPr="00A750B4">
        <w:rPr>
          <w:rStyle w:val="Heading1Char"/>
          <w:b w:val="0"/>
          <w:bCs w:val="0"/>
          <w:color w:val="auto"/>
          <w:sz w:val="22"/>
        </w:rPr>
        <w:t>SLR has been chosen</w:t>
      </w:r>
      <w:r w:rsidR="00583E27" w:rsidRPr="00A750B4">
        <w:rPr>
          <w:rStyle w:val="Heading1Char"/>
          <w:b w:val="0"/>
          <w:bCs w:val="0"/>
          <w:color w:val="auto"/>
          <w:sz w:val="22"/>
        </w:rPr>
        <w:t xml:space="preserve"> because</w:t>
      </w:r>
      <w:r w:rsidR="00425E87" w:rsidRPr="00A750B4">
        <w:rPr>
          <w:rStyle w:val="Heading1Char"/>
          <w:b w:val="0"/>
          <w:bCs w:val="0"/>
          <w:color w:val="auto"/>
          <w:sz w:val="22"/>
        </w:rPr>
        <w:t xml:space="preserve"> it is</w:t>
      </w:r>
      <w:r w:rsidR="00C150FA">
        <w:rPr>
          <w:rStyle w:val="Heading1Char"/>
          <w:b w:val="0"/>
          <w:bCs w:val="0"/>
          <w:color w:val="auto"/>
          <w:sz w:val="22"/>
        </w:rPr>
        <w:t xml:space="preserve"> a</w:t>
      </w:r>
      <w:r w:rsidR="00425E87" w:rsidRPr="00A750B4">
        <w:rPr>
          <w:rStyle w:val="Heading1Char"/>
          <w:b w:val="0"/>
          <w:bCs w:val="0"/>
          <w:color w:val="auto"/>
          <w:sz w:val="22"/>
        </w:rPr>
        <w:t xml:space="preserve"> qualitative research methodology that is aimed at driving knowledge and understanding about the subject matter and the elements around it. </w:t>
      </w:r>
      <w:r w:rsidR="000667B8" w:rsidRPr="00A750B4">
        <w:rPr>
          <w:rStyle w:val="Heading1Char"/>
          <w:b w:val="0"/>
          <w:bCs w:val="0"/>
          <w:color w:val="auto"/>
          <w:sz w:val="22"/>
        </w:rPr>
        <w:t xml:space="preserve">Besides, SLR provides a transparent and reproducible procedure </w:t>
      </w:r>
      <w:r w:rsidR="000F6FF1">
        <w:rPr>
          <w:rStyle w:val="Heading1Char"/>
          <w:b w:val="0"/>
          <w:bCs w:val="0"/>
          <w:color w:val="auto"/>
          <w:sz w:val="22"/>
        </w:rPr>
        <w:t xml:space="preserve">that </w:t>
      </w:r>
      <w:r w:rsidR="000667B8" w:rsidRPr="00A750B4">
        <w:rPr>
          <w:rStyle w:val="Heading1Char"/>
          <w:b w:val="0"/>
          <w:bCs w:val="0"/>
          <w:color w:val="auto"/>
          <w:sz w:val="22"/>
        </w:rPr>
        <w:t xml:space="preserve">elicits patterns, relationships, trends, and delineates the overall picture of the subject </w:t>
      </w:r>
      <w:r w:rsidR="00A750B4" w:rsidRPr="00A750B4">
        <w:rPr>
          <w:rStyle w:val="Heading1Char"/>
          <w:b w:val="0"/>
          <w:bCs w:val="0"/>
          <w:color w:val="auto"/>
          <w:sz w:val="22"/>
        </w:rPr>
        <w:fldChar w:fldCharType="begin"/>
      </w:r>
      <w:r w:rsidR="00A750B4" w:rsidRPr="00A750B4">
        <w:rPr>
          <w:rStyle w:val="Heading1Char"/>
          <w:b w:val="0"/>
          <w:bCs w:val="0"/>
          <w:color w:val="auto"/>
          <w:sz w:val="22"/>
        </w:rPr>
        <w:instrText xml:space="preserve"> ADDIN EN.CITE &lt;EndNote&gt;&lt;Cite&gt;&lt;Author&gt;Borrego&lt;/Author&gt;&lt;Year&gt;2014&lt;/Year&gt;&lt;RecNum&gt;194&lt;/RecNum&gt;&lt;DisplayText&gt;(Borrego, Foster, &amp;amp; Froyd, 2014)&lt;/DisplayText&gt;&lt;record&gt;&lt;rec-number&gt;194&lt;/rec-number&gt;&lt;foreign-keys&gt;&lt;key app="EN" db-id="9290f22rjpez9tef0t2xd5xo5d0d02v505as" timestamp="1574505157"&gt;194&lt;/key&gt;&lt;/foreign-keys&gt;&lt;ref-type name="Journal Article"&gt;17&lt;/ref-type&gt;&lt;contributors&gt;&lt;authors&gt;&lt;author&gt;Borrego, Maura&lt;/author&gt;&lt;author&gt;Foster, Margaret J&lt;/author&gt;&lt;author&gt;Froyd, Jeffrey E&lt;/author&gt;&lt;/authors&gt;&lt;/contributors&gt;&lt;titles&gt;&lt;title&gt;Systematic literature reviews in engineering education and other developing interdisciplinary fields&lt;/title&gt;&lt;secondary-title&gt;Journal of Engineering Education&lt;/secondary-title&gt;&lt;/titles&gt;&lt;periodical&gt;&lt;full-title&gt;Journal of Engineering Education&lt;/full-title&gt;&lt;/periodical&gt;&lt;pages&gt;45-76&lt;/pages&gt;&lt;volume&gt;103&lt;/volume&gt;&lt;number&gt;1&lt;/number&gt;&lt;dates&gt;&lt;year&gt;2014&lt;/year&gt;&lt;/dates&gt;&lt;isbn&gt;1069-4730&lt;/isbn&gt;&lt;urls&gt;&lt;/urls&gt;&lt;/record&gt;&lt;/Cite&gt;&lt;/EndNote&gt;</w:instrText>
      </w:r>
      <w:r w:rsidR="00A750B4" w:rsidRPr="00A750B4">
        <w:rPr>
          <w:rStyle w:val="Heading1Char"/>
          <w:b w:val="0"/>
          <w:bCs w:val="0"/>
          <w:color w:val="auto"/>
          <w:sz w:val="22"/>
        </w:rPr>
        <w:fldChar w:fldCharType="separate"/>
      </w:r>
      <w:r w:rsidR="00A750B4" w:rsidRPr="00A750B4">
        <w:rPr>
          <w:rStyle w:val="Heading1Char"/>
          <w:b w:val="0"/>
          <w:bCs w:val="0"/>
          <w:color w:val="auto"/>
          <w:sz w:val="22"/>
        </w:rPr>
        <w:t xml:space="preserve">(Borrego, Foster, &amp; </w:t>
      </w:r>
      <w:proofErr w:type="spellStart"/>
      <w:r w:rsidR="00A750B4" w:rsidRPr="00A750B4">
        <w:rPr>
          <w:rStyle w:val="Heading1Char"/>
          <w:b w:val="0"/>
          <w:bCs w:val="0"/>
          <w:color w:val="auto"/>
          <w:sz w:val="22"/>
        </w:rPr>
        <w:t>Froyd</w:t>
      </w:r>
      <w:proofErr w:type="spellEnd"/>
      <w:r w:rsidR="00A750B4" w:rsidRPr="00A750B4">
        <w:rPr>
          <w:rStyle w:val="Heading1Char"/>
          <w:b w:val="0"/>
          <w:bCs w:val="0"/>
          <w:color w:val="auto"/>
          <w:sz w:val="22"/>
        </w:rPr>
        <w:t>, 2014)</w:t>
      </w:r>
      <w:r w:rsidR="00A750B4" w:rsidRPr="00A750B4">
        <w:rPr>
          <w:rStyle w:val="Heading1Char"/>
          <w:b w:val="0"/>
          <w:bCs w:val="0"/>
          <w:color w:val="auto"/>
          <w:sz w:val="22"/>
        </w:rPr>
        <w:fldChar w:fldCharType="end"/>
      </w:r>
      <w:r w:rsidR="000667B8" w:rsidRPr="00A750B4">
        <w:rPr>
          <w:rStyle w:val="Heading1Char"/>
          <w:b w:val="0"/>
          <w:bCs w:val="0"/>
          <w:color w:val="auto"/>
          <w:sz w:val="22"/>
        </w:rPr>
        <w:t xml:space="preserve">. </w:t>
      </w:r>
      <w:r w:rsidR="003E118D" w:rsidRPr="00A750B4">
        <w:rPr>
          <w:rStyle w:val="Heading1Char"/>
          <w:b w:val="0"/>
          <w:bCs w:val="0"/>
          <w:color w:val="auto"/>
          <w:sz w:val="22"/>
        </w:rPr>
        <w:br/>
      </w:r>
      <w:r w:rsidR="003E118D" w:rsidRPr="00A750B4">
        <w:rPr>
          <w:rStyle w:val="Heading1Char"/>
          <w:b w:val="0"/>
          <w:bCs w:val="0"/>
          <w:color w:val="auto"/>
          <w:sz w:val="22"/>
        </w:rPr>
        <w:br/>
        <w:t xml:space="preserve">The main objective of this study is to assess the current state of BD RAs, identify </w:t>
      </w:r>
      <w:r w:rsidR="0078225D" w:rsidRPr="00A750B4">
        <w:rPr>
          <w:rStyle w:val="Heading1Char"/>
          <w:b w:val="0"/>
          <w:bCs w:val="0"/>
          <w:color w:val="auto"/>
          <w:sz w:val="22"/>
        </w:rPr>
        <w:t>their</w:t>
      </w:r>
      <w:r w:rsidR="003E118D" w:rsidRPr="00A750B4">
        <w:rPr>
          <w:rStyle w:val="Heading1Char"/>
          <w:b w:val="0"/>
          <w:bCs w:val="0"/>
          <w:color w:val="auto"/>
          <w:sz w:val="22"/>
        </w:rPr>
        <w:t xml:space="preserve"> major architectural components, point out fundamental concepts and discuss</w:t>
      </w:r>
      <w:r w:rsidR="00515603" w:rsidRPr="00A750B4">
        <w:rPr>
          <w:rStyle w:val="Heading1Char"/>
          <w:b w:val="0"/>
          <w:bCs w:val="0"/>
          <w:color w:val="auto"/>
          <w:sz w:val="22"/>
        </w:rPr>
        <w:t xml:space="preserve"> their</w:t>
      </w:r>
      <w:r w:rsidR="003E118D" w:rsidRPr="00A750B4">
        <w:rPr>
          <w:rStyle w:val="Heading1Char"/>
          <w:b w:val="0"/>
          <w:bCs w:val="0"/>
          <w:color w:val="auto"/>
          <w:sz w:val="22"/>
        </w:rPr>
        <w:t xml:space="preserve"> limitations.</w:t>
      </w:r>
      <w:r w:rsidR="00004C19" w:rsidRPr="00A750B4">
        <w:rPr>
          <w:rStyle w:val="Heading1Char"/>
          <w:b w:val="0"/>
          <w:bCs w:val="0"/>
          <w:color w:val="auto"/>
          <w:sz w:val="22"/>
        </w:rPr>
        <w:t xml:space="preserve"> This objective is </w:t>
      </w:r>
      <w:r w:rsidR="00FF30B6" w:rsidRPr="00A750B4">
        <w:rPr>
          <w:rStyle w:val="Heading1Char"/>
          <w:b w:val="0"/>
          <w:bCs w:val="0"/>
          <w:color w:val="auto"/>
          <w:sz w:val="22"/>
        </w:rPr>
        <w:t>achieved</w:t>
      </w:r>
      <w:r w:rsidR="00004C19" w:rsidRPr="00A750B4">
        <w:rPr>
          <w:rStyle w:val="Heading1Char"/>
          <w:b w:val="0"/>
          <w:bCs w:val="0"/>
          <w:color w:val="auto"/>
          <w:sz w:val="22"/>
        </w:rPr>
        <w:t xml:space="preserve"> in four phases</w:t>
      </w:r>
      <w:r w:rsidR="00C258A3" w:rsidRPr="00A750B4">
        <w:rPr>
          <w:rStyle w:val="Heading1Char"/>
          <w:b w:val="0"/>
          <w:bCs w:val="0"/>
          <w:color w:val="auto"/>
          <w:sz w:val="22"/>
        </w:rPr>
        <w:t xml:space="preserve"> </w:t>
      </w:r>
      <w:r w:rsidR="00131F76" w:rsidRPr="00A750B4">
        <w:rPr>
          <w:rStyle w:val="Heading1Char"/>
          <w:b w:val="0"/>
          <w:bCs w:val="0"/>
          <w:color w:val="auto"/>
          <w:sz w:val="22"/>
        </w:rPr>
        <w:t>(figure</w:t>
      </w:r>
      <w:r w:rsidR="00C258A3" w:rsidRPr="00A750B4">
        <w:rPr>
          <w:rStyle w:val="Heading1Char"/>
          <w:b w:val="0"/>
          <w:bCs w:val="0"/>
          <w:color w:val="auto"/>
          <w:sz w:val="22"/>
        </w:rPr>
        <w:t xml:space="preserve"> </w:t>
      </w:r>
      <w:r w:rsidR="00131F76" w:rsidRPr="00A750B4">
        <w:rPr>
          <w:rStyle w:val="Heading1Char"/>
          <w:b w:val="0"/>
          <w:bCs w:val="0"/>
          <w:color w:val="auto"/>
          <w:sz w:val="22"/>
        </w:rPr>
        <w:t>1)</w:t>
      </w:r>
      <w:r w:rsidR="005463B3" w:rsidRPr="00A750B4">
        <w:rPr>
          <w:rStyle w:val="Heading1Char"/>
          <w:b w:val="0"/>
          <w:bCs w:val="0"/>
          <w:color w:val="auto"/>
          <w:sz w:val="22"/>
        </w:rPr>
        <w:t xml:space="preserve">. In first phase, </w:t>
      </w:r>
      <w:r w:rsidR="000F62E2" w:rsidRPr="00A750B4">
        <w:rPr>
          <w:rStyle w:val="Heading1Char"/>
          <w:b w:val="0"/>
          <w:bCs w:val="0"/>
          <w:color w:val="auto"/>
          <w:sz w:val="22"/>
        </w:rPr>
        <w:t xml:space="preserve">research questions are stated, literature are </w:t>
      </w:r>
      <w:r w:rsidR="006E2C84" w:rsidRPr="00A750B4">
        <w:rPr>
          <w:rStyle w:val="Heading1Char"/>
          <w:b w:val="0"/>
          <w:bCs w:val="0"/>
          <w:color w:val="auto"/>
          <w:sz w:val="22"/>
        </w:rPr>
        <w:t>identified</w:t>
      </w:r>
      <w:r w:rsidR="000F62E2" w:rsidRPr="00A750B4">
        <w:rPr>
          <w:rStyle w:val="Heading1Char"/>
          <w:b w:val="0"/>
          <w:bCs w:val="0"/>
          <w:color w:val="auto"/>
          <w:sz w:val="22"/>
        </w:rPr>
        <w:t xml:space="preserve"> and pooled, and exclusion and inclusion criteria are defined. </w:t>
      </w:r>
      <w:r w:rsidR="00F824C1" w:rsidRPr="00A750B4">
        <w:rPr>
          <w:rStyle w:val="Heading1Char"/>
          <w:b w:val="0"/>
          <w:bCs w:val="0"/>
          <w:color w:val="auto"/>
          <w:sz w:val="22"/>
        </w:rPr>
        <w:t xml:space="preserve">In second phase, </w:t>
      </w:r>
      <w:r w:rsidR="00F52356" w:rsidRPr="00A750B4">
        <w:rPr>
          <w:rStyle w:val="Heading1Char"/>
          <w:b w:val="0"/>
          <w:bCs w:val="0"/>
          <w:color w:val="auto"/>
          <w:sz w:val="22"/>
        </w:rPr>
        <w:t>literatures are assessed for their quality based on inclusion/exclusion criteria and relevance to research questions.</w:t>
      </w:r>
      <w:r w:rsidR="00575967" w:rsidRPr="00A750B4">
        <w:rPr>
          <w:rStyle w:val="Heading1Char"/>
          <w:b w:val="0"/>
          <w:bCs w:val="0"/>
          <w:color w:val="auto"/>
          <w:sz w:val="22"/>
        </w:rPr>
        <w:t xml:space="preserve"> </w:t>
      </w:r>
      <w:r w:rsidR="00E94520" w:rsidRPr="00A750B4">
        <w:rPr>
          <w:rStyle w:val="Heading1Char"/>
          <w:b w:val="0"/>
          <w:bCs w:val="0"/>
          <w:color w:val="auto"/>
          <w:sz w:val="22"/>
        </w:rPr>
        <w:t xml:space="preserve">Thirdly, </w:t>
      </w:r>
      <w:r w:rsidR="00060895" w:rsidRPr="00A750B4">
        <w:rPr>
          <w:rStyle w:val="Heading1Char"/>
          <w:b w:val="0"/>
          <w:bCs w:val="0"/>
          <w:color w:val="auto"/>
          <w:sz w:val="22"/>
        </w:rPr>
        <w:t>selected pool of literature is coded based on research questions. Lastly,</w:t>
      </w:r>
      <w:r w:rsidR="00AA69C7" w:rsidRPr="00A750B4">
        <w:rPr>
          <w:rStyle w:val="Heading1Char"/>
          <w:b w:val="0"/>
          <w:bCs w:val="0"/>
          <w:color w:val="auto"/>
          <w:sz w:val="22"/>
        </w:rPr>
        <w:t xml:space="preserve"> findings are synthesized, trends and patterns </w:t>
      </w:r>
      <w:r w:rsidR="00FB03AE">
        <w:rPr>
          <w:rStyle w:val="Heading1Char"/>
          <w:b w:val="0"/>
          <w:bCs w:val="0"/>
          <w:color w:val="auto"/>
          <w:sz w:val="22"/>
        </w:rPr>
        <w:t xml:space="preserve">realized </w:t>
      </w:r>
      <w:r w:rsidR="00AA69C7" w:rsidRPr="00A750B4">
        <w:rPr>
          <w:rStyle w:val="Heading1Char"/>
          <w:b w:val="0"/>
          <w:bCs w:val="0"/>
          <w:color w:val="auto"/>
          <w:sz w:val="22"/>
        </w:rPr>
        <w:t xml:space="preserve">and </w:t>
      </w:r>
      <w:r w:rsidR="00FB03AE">
        <w:rPr>
          <w:rStyle w:val="Heading1Char"/>
          <w:b w:val="0"/>
          <w:bCs w:val="0"/>
          <w:color w:val="auto"/>
          <w:sz w:val="22"/>
        </w:rPr>
        <w:t>depicted</w:t>
      </w:r>
      <w:r w:rsidR="00AA69C7" w:rsidRPr="00A750B4">
        <w:rPr>
          <w:rStyle w:val="Heading1Char"/>
          <w:b w:val="0"/>
          <w:bCs w:val="0"/>
          <w:color w:val="auto"/>
          <w:sz w:val="22"/>
        </w:rPr>
        <w:t>.</w:t>
      </w:r>
      <w:r w:rsidR="00756B4A" w:rsidRPr="00A750B4">
        <w:rPr>
          <w:rStyle w:val="Heading1Char"/>
          <w:b w:val="0"/>
          <w:bCs w:val="0"/>
          <w:color w:val="auto"/>
          <w:sz w:val="22"/>
        </w:rPr>
        <w:br/>
      </w:r>
    </w:p>
    <w:p w14:paraId="350B6741" w14:textId="0856DC98" w:rsidR="00F3125A" w:rsidRPr="00A750B4" w:rsidRDefault="00756B4A" w:rsidP="00A750B4">
      <w:pPr>
        <w:rPr>
          <w:rStyle w:val="Heading1Char"/>
          <w:b w:val="0"/>
          <w:bCs w:val="0"/>
          <w:color w:val="auto"/>
          <w:sz w:val="22"/>
        </w:rPr>
      </w:pPr>
      <w:r w:rsidRPr="00A750B4">
        <w:rPr>
          <w:rStyle w:val="Heading1Char"/>
          <w:b w:val="0"/>
          <w:bCs w:val="0"/>
          <w:color w:val="auto"/>
          <w:sz w:val="22"/>
        </w:rPr>
        <w:t xml:space="preserve">This SLR is based on the following </w:t>
      </w:r>
      <w:r w:rsidR="00DC6984">
        <w:rPr>
          <w:rStyle w:val="Heading1Char"/>
          <w:b w:val="0"/>
          <w:bCs w:val="0"/>
          <w:color w:val="auto"/>
          <w:sz w:val="22"/>
        </w:rPr>
        <w:t xml:space="preserve">seven </w:t>
      </w:r>
      <w:r w:rsidRPr="00A750B4">
        <w:rPr>
          <w:rStyle w:val="Heading1Char"/>
          <w:b w:val="0"/>
          <w:bCs w:val="0"/>
          <w:color w:val="auto"/>
          <w:sz w:val="22"/>
        </w:rPr>
        <w:t>research questions:</w:t>
      </w:r>
    </w:p>
    <w:p w14:paraId="2745A763" w14:textId="3633497F"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What are the fundamental concepts of RAs?</w:t>
      </w:r>
    </w:p>
    <w:p w14:paraId="68976061" w14:textId="14EF868D" w:rsidR="00F3125A" w:rsidRPr="00A750B4" w:rsidRDefault="00F3125A" w:rsidP="000D0264">
      <w:pPr>
        <w:numPr>
          <w:ilvl w:val="0"/>
          <w:numId w:val="8"/>
        </w:numPr>
        <w:rPr>
          <w:rStyle w:val="Heading1Char"/>
          <w:b w:val="0"/>
          <w:bCs w:val="0"/>
          <w:color w:val="auto"/>
          <w:sz w:val="22"/>
        </w:rPr>
      </w:pPr>
      <w:r w:rsidRPr="00A750B4">
        <w:rPr>
          <w:rStyle w:val="Heading1Char"/>
          <w:b w:val="0"/>
          <w:bCs w:val="0"/>
          <w:color w:val="auto"/>
          <w:sz w:val="22"/>
        </w:rPr>
        <w:t xml:space="preserve">How can RAs help BD system development? </w:t>
      </w:r>
    </w:p>
    <w:p w14:paraId="3D1DB72E" w14:textId="3ADC3E93" w:rsidR="00756B4A" w:rsidRDefault="00756B4A" w:rsidP="000D0264">
      <w:pPr>
        <w:numPr>
          <w:ilvl w:val="0"/>
          <w:numId w:val="8"/>
        </w:numPr>
        <w:rPr>
          <w:rStyle w:val="Heading1Char"/>
          <w:b w:val="0"/>
          <w:bCs w:val="0"/>
          <w:color w:val="auto"/>
          <w:sz w:val="22"/>
        </w:rPr>
      </w:pPr>
      <w:r w:rsidRPr="00A750B4">
        <w:rPr>
          <w:rStyle w:val="Heading1Char"/>
          <w:b w:val="0"/>
          <w:bCs w:val="0"/>
          <w:color w:val="auto"/>
          <w:sz w:val="22"/>
        </w:rPr>
        <w:t xml:space="preserve">What are current BD RAs? </w:t>
      </w:r>
    </w:p>
    <w:p w14:paraId="2E595629" w14:textId="59BD5369" w:rsidR="009E3853" w:rsidRDefault="0098330F" w:rsidP="000D0264">
      <w:pPr>
        <w:numPr>
          <w:ilvl w:val="0"/>
          <w:numId w:val="8"/>
        </w:numPr>
        <w:rPr>
          <w:rStyle w:val="Heading1Char"/>
          <w:b w:val="0"/>
          <w:bCs w:val="0"/>
          <w:color w:val="auto"/>
          <w:sz w:val="22"/>
        </w:rPr>
      </w:pPr>
      <w:r>
        <w:rPr>
          <w:rStyle w:val="Heading1Char"/>
          <w:b w:val="0"/>
          <w:bCs w:val="0"/>
          <w:color w:val="auto"/>
          <w:sz w:val="22"/>
        </w:rPr>
        <w:t>What are some common approaches to creating BD RAs?</w:t>
      </w:r>
    </w:p>
    <w:p w14:paraId="4F35D3C3" w14:textId="326BCE35" w:rsidR="00C84556" w:rsidRPr="00A750B4" w:rsidRDefault="00C84556" w:rsidP="000D0264">
      <w:pPr>
        <w:numPr>
          <w:ilvl w:val="0"/>
          <w:numId w:val="8"/>
        </w:numPr>
        <w:rPr>
          <w:rStyle w:val="Heading1Char"/>
          <w:b w:val="0"/>
          <w:bCs w:val="0"/>
          <w:color w:val="auto"/>
          <w:sz w:val="22"/>
        </w:rPr>
      </w:pPr>
      <w:r>
        <w:rPr>
          <w:rStyle w:val="Heading1Char"/>
          <w:b w:val="0"/>
          <w:bCs w:val="0"/>
          <w:color w:val="auto"/>
          <w:sz w:val="22"/>
        </w:rPr>
        <w:t>What are the challenges of creating BD RAs?</w:t>
      </w:r>
    </w:p>
    <w:p w14:paraId="08927914" w14:textId="377A96A6" w:rsidR="00756B4A" w:rsidRPr="00A750B4" w:rsidRDefault="00F64366" w:rsidP="000D0264">
      <w:pPr>
        <w:numPr>
          <w:ilvl w:val="0"/>
          <w:numId w:val="8"/>
        </w:numPr>
        <w:rPr>
          <w:rStyle w:val="Heading1Char"/>
          <w:b w:val="0"/>
          <w:bCs w:val="0"/>
          <w:color w:val="auto"/>
          <w:sz w:val="22"/>
        </w:rPr>
      </w:pPr>
      <w:r w:rsidRPr="00F64366">
        <w:t>What are major architectural components of BD RAs</w:t>
      </w:r>
      <w:r w:rsidR="00756B4A" w:rsidRPr="00A750B4">
        <w:rPr>
          <w:rStyle w:val="Heading1Char"/>
          <w:b w:val="0"/>
          <w:bCs w:val="0"/>
          <w:color w:val="auto"/>
          <w:sz w:val="22"/>
        </w:rPr>
        <w:t xml:space="preserve">? </w:t>
      </w:r>
    </w:p>
    <w:p w14:paraId="797C4485" w14:textId="3E6B0254" w:rsidR="00F3125A" w:rsidRPr="00A750B4" w:rsidRDefault="00F64AD3" w:rsidP="000D0264">
      <w:pPr>
        <w:numPr>
          <w:ilvl w:val="0"/>
          <w:numId w:val="8"/>
        </w:numPr>
        <w:rPr>
          <w:rStyle w:val="Heading1Char"/>
          <w:b w:val="0"/>
          <w:bCs w:val="0"/>
          <w:color w:val="auto"/>
          <w:sz w:val="22"/>
        </w:rPr>
      </w:pPr>
      <w:r w:rsidRPr="00A750B4">
        <w:rPr>
          <w:rStyle w:val="Heading1Char"/>
          <w:b w:val="0"/>
          <w:bCs w:val="0"/>
          <w:color w:val="auto"/>
          <w:sz w:val="22"/>
        </w:rPr>
        <w:t>What are the limitations of current BD systems?</w:t>
      </w:r>
    </w:p>
    <w:p w14:paraId="7111A60E" w14:textId="4D1C65CA" w:rsidR="00137897" w:rsidRDefault="00137897" w:rsidP="00481FD5">
      <w:pPr>
        <w:rPr>
          <w:rStyle w:val="Heading1Char"/>
          <w:rFonts w:ascii="Times New Roman" w:eastAsia="Calibri" w:hAnsi="Times New Roman" w:cs="Arial"/>
          <w:b w:val="0"/>
          <w:bCs w:val="0"/>
          <w:szCs w:val="22"/>
          <w:lang w:val="en-NZ"/>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8"/>
      </w:tblGrid>
      <w:tr w:rsidR="00137897" w:rsidRPr="00DD08AC" w14:paraId="4EBB35E1" w14:textId="77777777" w:rsidTr="00672449">
        <w:trPr>
          <w:trHeight w:val="2203"/>
        </w:trPr>
        <w:tc>
          <w:tcPr>
            <w:tcW w:w="5000" w:type="pct"/>
            <w:vAlign w:val="bottom"/>
          </w:tcPr>
          <w:p w14:paraId="3E1BE209" w14:textId="46E6B81D" w:rsidR="00137897" w:rsidRPr="00DD08AC" w:rsidRDefault="000F6AF0" w:rsidP="00C735EF">
            <w:pPr>
              <w:rPr>
                <w:rFonts w:cs="Arial"/>
                <w:sz w:val="20"/>
              </w:rPr>
            </w:pPr>
            <w:r>
              <w:rPr>
                <w:noProof/>
              </w:rPr>
              <w:pict w14:anchorId="1CFCB27F">
                <v:shape id="_x0000_i1025" type="#_x0000_t75" style="width:368pt;height:337.5pt">
                  <v:imagedata r:id="rId12" o:title="Prisma FlowChart"/>
                </v:shape>
              </w:pict>
            </w:r>
          </w:p>
        </w:tc>
      </w:tr>
      <w:tr w:rsidR="00137897" w:rsidRPr="006B56B3" w14:paraId="797189C0" w14:textId="77777777" w:rsidTr="00672449">
        <w:trPr>
          <w:trHeight w:hRule="exact" w:val="264"/>
        </w:trPr>
        <w:tc>
          <w:tcPr>
            <w:tcW w:w="5000" w:type="pct"/>
            <w:shd w:val="clear" w:color="auto" w:fill="356392"/>
            <w:vAlign w:val="center"/>
          </w:tcPr>
          <w:p w14:paraId="7F0EE4EE" w14:textId="1C8CBB0D" w:rsidR="00137897" w:rsidRPr="006B56B3" w:rsidRDefault="00137897" w:rsidP="00C735EF">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Pr="006B56B3">
              <w:rPr>
                <w:b/>
                <w:color w:val="FFFFFF"/>
                <w:szCs w:val="22"/>
              </w:rPr>
              <w:t xml:space="preserve"> </w:t>
            </w:r>
            <w:r>
              <w:rPr>
                <w:b/>
                <w:color w:val="FFFFFF"/>
                <w:szCs w:val="22"/>
              </w:rPr>
              <w:t>–</w:t>
            </w:r>
            <w:r w:rsidRPr="006B56B3">
              <w:rPr>
                <w:b/>
                <w:color w:val="FFFFFF"/>
                <w:szCs w:val="22"/>
              </w:rPr>
              <w:t xml:space="preserve"> </w:t>
            </w:r>
            <w:r w:rsidR="00243D6A">
              <w:rPr>
                <w:b/>
                <w:color w:val="FFFFFF"/>
                <w:szCs w:val="22"/>
              </w:rPr>
              <w:t xml:space="preserve">PRISMA flowchart </w:t>
            </w:r>
            <w:r>
              <w:rPr>
                <w:b/>
                <w:color w:val="FFFFFF"/>
              </w:rPr>
              <w:t xml:space="preserve">of </w:t>
            </w:r>
            <w:r w:rsidR="00243D6A">
              <w:rPr>
                <w:b/>
                <w:color w:val="FFFFFF"/>
              </w:rPr>
              <w:t xml:space="preserve">the SLR </w:t>
            </w:r>
            <w:r w:rsidR="00A750B4">
              <w:rPr>
                <w:b/>
                <w:color w:val="FFFFFF"/>
              </w:rPr>
              <w:fldChar w:fldCharType="begin"/>
            </w:r>
            <w:r w:rsidR="000F3ABD">
              <w:rPr>
                <w:b/>
                <w:color w:val="FFFFFF"/>
              </w:rPr>
              <w:instrText xml:space="preserve"> ADDIN EN.CITE &lt;EndNote&gt;&lt;Cite&gt;&lt;Author&gt;Moher&lt;/Author&gt;&lt;Year&gt;2009&lt;/Year&gt;&lt;RecNum&gt;374&lt;/RecNum&gt;&lt;DisplayText&gt;(Moher, Liberati, Tetzlaff, Altman, &amp;amp; The, 2009)&lt;/DisplayText&gt;&lt;record&gt;&lt;rec-number&gt;374&lt;/rec-number&gt;&lt;foreign-keys&gt;&lt;key app="EN" db-id="9290f22rjpez9tef0t2xd5xo5d0d02v505as" timestamp="1604217901"&gt;374&lt;/key&gt;&lt;/foreign-keys&gt;&lt;ref-type name="Journal Article"&gt;17&lt;/ref-type&gt;&lt;contributors&gt;&lt;authors&gt;&lt;author&gt;Moher, David&lt;/author&gt;&lt;author&gt;Liberati, Alessandro&lt;/author&gt;&lt;author&gt;Tetzlaff, Jennifer&lt;/author&gt;&lt;author&gt;Altman, Douglas G.&lt;/author&gt;&lt;author&gt;The, Prisma Group&lt;/author&gt;&lt;/authors&gt;&lt;/contributors&gt;&lt;titles&gt;&lt;title&gt;Preferred Reporting Items for Systematic Reviews and Meta-Analyses: The PRISMA Statement&lt;/title&gt;&lt;secondary-title&gt;PLOS Medicine&lt;/secondary-title&gt;&lt;/titles&gt;&lt;periodical&gt;&lt;full-title&gt;PLOS Medicine&lt;/full-title&gt;&lt;/periodical&gt;&lt;pages&gt;e1000097&lt;/pages&gt;&lt;volume&gt;6&lt;/volume&gt;&lt;number&gt;7&lt;/number&gt;&lt;dates&gt;&lt;year&gt;2009&lt;/year&gt;&lt;/dates&gt;&lt;publisher&gt;Public Library of Science&lt;/publisher&gt;&lt;urls&gt;&lt;related-urls&gt;&lt;url&gt;https://doi.org/10.1371/journal.pmed.1000097&lt;/url&gt;&lt;/related-urls&gt;&lt;/urls&gt;&lt;electronic-resource-num&gt;10.1371/journal.pmed.1000097&lt;/electronic-resource-num&gt;&lt;/record&gt;&lt;/Cite&gt;&lt;/EndNote&gt;</w:instrText>
            </w:r>
            <w:r w:rsidR="00A750B4">
              <w:rPr>
                <w:b/>
                <w:color w:val="FFFFFF"/>
              </w:rPr>
              <w:fldChar w:fldCharType="separate"/>
            </w:r>
            <w:r w:rsidR="000F3ABD" w:rsidRPr="000F3ABD">
              <w:rPr>
                <w:b/>
                <w:noProof/>
                <w:color w:val="FFFFFF"/>
              </w:rPr>
              <w:t>(Moher, Liberati, Tetzlaff, Altman, &amp; The, 2009)</w:t>
            </w:r>
            <w:r w:rsidR="00A750B4">
              <w:rPr>
                <w:b/>
                <w:color w:val="FFFFFF"/>
              </w:rPr>
              <w:fldChar w:fldCharType="end"/>
            </w:r>
          </w:p>
        </w:tc>
      </w:tr>
    </w:tbl>
    <w:p w14:paraId="5579D637" w14:textId="690FC62F" w:rsidR="00137897" w:rsidRPr="00B96C57" w:rsidRDefault="00DE7C32" w:rsidP="001F17A7">
      <w:pPr>
        <w:pStyle w:val="Heading2"/>
        <w:rPr>
          <w:rStyle w:val="Heading1Char"/>
          <w:b/>
          <w:bCs/>
          <w:sz w:val="24"/>
          <w:szCs w:val="28"/>
          <w:lang w:val="en-GB" w:eastAsia="en-GB"/>
        </w:rPr>
      </w:pPr>
      <w:r w:rsidRPr="00593BEB">
        <w:rPr>
          <w:rStyle w:val="Heading1Char"/>
          <w:b/>
          <w:bCs/>
          <w:sz w:val="24"/>
          <w:szCs w:val="28"/>
          <w:lang w:val="en-GB" w:eastAsia="en-GB"/>
        </w:rPr>
        <w:lastRenderedPageBreak/>
        <w:t>Identification</w:t>
      </w:r>
      <w:r w:rsidR="00047D10">
        <w:rPr>
          <w:rStyle w:val="Heading1Char"/>
          <w:b/>
          <w:bCs/>
          <w:sz w:val="24"/>
          <w:szCs w:val="28"/>
          <w:lang w:val="en-GB" w:eastAsia="en-GB"/>
        </w:rPr>
        <w:t xml:space="preserve"> </w:t>
      </w:r>
    </w:p>
    <w:p w14:paraId="3A5D15A8" w14:textId="77777777" w:rsidR="00B966B8" w:rsidRPr="00B966B8" w:rsidRDefault="00B966B8" w:rsidP="00B966B8"/>
    <w:p w14:paraId="2F51FCDD" w14:textId="4D27DB80" w:rsidR="007B09E7" w:rsidRDefault="004A5224" w:rsidP="00253341">
      <w:pPr>
        <w:rPr>
          <w:rStyle w:val="Heading1Char"/>
          <w:b w:val="0"/>
          <w:bCs w:val="0"/>
          <w:color w:val="auto"/>
          <w:sz w:val="22"/>
        </w:rPr>
      </w:pPr>
      <w:r>
        <w:rPr>
          <w:rStyle w:val="Heading1Char"/>
          <w:b w:val="0"/>
          <w:bCs w:val="0"/>
          <w:color w:val="auto"/>
          <w:sz w:val="22"/>
        </w:rPr>
        <w:t xml:space="preserve">In </w:t>
      </w:r>
      <w:r w:rsidR="00ED4C02">
        <w:rPr>
          <w:rStyle w:val="Heading1Char"/>
          <w:b w:val="0"/>
          <w:bCs w:val="0"/>
          <w:color w:val="auto"/>
          <w:sz w:val="22"/>
        </w:rPr>
        <w:t>this</w:t>
      </w:r>
      <w:r w:rsidR="006E282C">
        <w:rPr>
          <w:rStyle w:val="Heading1Char"/>
          <w:b w:val="0"/>
          <w:bCs w:val="0"/>
          <w:color w:val="auto"/>
          <w:sz w:val="22"/>
        </w:rPr>
        <w:t xml:space="preserve"> </w:t>
      </w:r>
      <w:r w:rsidR="00E451EA">
        <w:rPr>
          <w:rStyle w:val="Heading1Char"/>
          <w:b w:val="0"/>
          <w:bCs w:val="0"/>
          <w:color w:val="auto"/>
          <w:sz w:val="22"/>
        </w:rPr>
        <w:t xml:space="preserve">phase, we </w:t>
      </w:r>
      <w:r w:rsidR="00ED4C02">
        <w:rPr>
          <w:rStyle w:val="Heading1Char"/>
          <w:b w:val="0"/>
          <w:bCs w:val="0"/>
          <w:color w:val="auto"/>
          <w:sz w:val="22"/>
        </w:rPr>
        <w:t xml:space="preserve">first limited the literature search to the last 11 years, that is </w:t>
      </w:r>
      <w:r w:rsidR="00E451EA">
        <w:rPr>
          <w:rStyle w:val="Heading1Char"/>
          <w:b w:val="0"/>
          <w:bCs w:val="0"/>
          <w:color w:val="auto"/>
          <w:sz w:val="22"/>
        </w:rPr>
        <w:t>2010-2021</w:t>
      </w:r>
      <w:r w:rsidR="003D2FAD">
        <w:rPr>
          <w:rStyle w:val="Heading1Char"/>
          <w:b w:val="0"/>
          <w:bCs w:val="0"/>
          <w:color w:val="auto"/>
          <w:sz w:val="22"/>
        </w:rPr>
        <w:t xml:space="preserve">. Most literature selected were within the years 2016-2021 as they provided with most recent and relevant information. </w:t>
      </w:r>
      <w:r w:rsidR="00730C92">
        <w:rPr>
          <w:rStyle w:val="Heading1Char"/>
          <w:b w:val="0"/>
          <w:bCs w:val="0"/>
          <w:color w:val="auto"/>
          <w:sz w:val="22"/>
        </w:rPr>
        <w:t xml:space="preserve">Howbeit, some studies dating back to 2010 have been included to </w:t>
      </w:r>
      <w:r w:rsidR="0093197F">
        <w:rPr>
          <w:rStyle w:val="Heading1Char"/>
          <w:b w:val="0"/>
          <w:bCs w:val="0"/>
          <w:color w:val="auto"/>
          <w:sz w:val="22"/>
        </w:rPr>
        <w:t xml:space="preserve">provide fundamental knowledge regarding big data systems. </w:t>
      </w:r>
    </w:p>
    <w:p w14:paraId="5C7E27DD" w14:textId="3E666EB5" w:rsidR="0093197F" w:rsidRDefault="0093197F" w:rsidP="00253341">
      <w:pPr>
        <w:rPr>
          <w:rStyle w:val="Heading1Char"/>
          <w:b w:val="0"/>
          <w:bCs w:val="0"/>
          <w:color w:val="auto"/>
          <w:sz w:val="22"/>
        </w:rPr>
      </w:pPr>
    </w:p>
    <w:p w14:paraId="12C597DA" w14:textId="30DD9968" w:rsidR="000B6534" w:rsidRDefault="00010CBF" w:rsidP="001E42A6">
      <w:pPr>
        <w:rPr>
          <w:rStyle w:val="Heading1Char"/>
          <w:b w:val="0"/>
          <w:bCs w:val="0"/>
          <w:color w:val="auto"/>
          <w:sz w:val="22"/>
        </w:rPr>
      </w:pPr>
      <w:r>
        <w:rPr>
          <w:rStyle w:val="Heading1Char"/>
          <w:b w:val="0"/>
          <w:bCs w:val="0"/>
          <w:color w:val="auto"/>
          <w:sz w:val="22"/>
        </w:rPr>
        <w:t>Databases searched were ScienceDirect, IEEE Explore, SpringerLink,</w:t>
      </w:r>
      <w:r w:rsidR="00223A9F">
        <w:rPr>
          <w:rStyle w:val="Heading1Char"/>
          <w:b w:val="0"/>
          <w:bCs w:val="0"/>
          <w:color w:val="auto"/>
          <w:sz w:val="22"/>
        </w:rPr>
        <w:t xml:space="preserve"> </w:t>
      </w:r>
      <w:proofErr w:type="spellStart"/>
      <w:r w:rsidR="00223A9F">
        <w:rPr>
          <w:rStyle w:val="Heading1Char"/>
          <w:b w:val="0"/>
          <w:bCs w:val="0"/>
          <w:color w:val="auto"/>
          <w:sz w:val="22"/>
        </w:rPr>
        <w:t>AISeL</w:t>
      </w:r>
      <w:proofErr w:type="spellEnd"/>
      <w:r w:rsidR="00223A9F">
        <w:rPr>
          <w:rStyle w:val="Heading1Char"/>
          <w:b w:val="0"/>
          <w:bCs w:val="0"/>
          <w:color w:val="auto"/>
          <w:sz w:val="22"/>
        </w:rPr>
        <w:t>,</w:t>
      </w:r>
      <w:r w:rsidR="002E3064">
        <w:rPr>
          <w:rStyle w:val="Heading1Char"/>
          <w:b w:val="0"/>
          <w:bCs w:val="0"/>
          <w:color w:val="auto"/>
          <w:sz w:val="22"/>
        </w:rPr>
        <w:t xml:space="preserve"> </w:t>
      </w:r>
      <w:r w:rsidR="00931512">
        <w:rPr>
          <w:rStyle w:val="Heading1Char"/>
          <w:b w:val="0"/>
          <w:bCs w:val="0"/>
          <w:color w:val="auto"/>
          <w:sz w:val="22"/>
        </w:rPr>
        <w:t>Elsevier</w:t>
      </w:r>
      <w:r w:rsidR="002E3064">
        <w:rPr>
          <w:rStyle w:val="Heading1Char"/>
          <w:b w:val="0"/>
          <w:bCs w:val="0"/>
          <w:color w:val="auto"/>
          <w:sz w:val="22"/>
        </w:rPr>
        <w:t>,</w:t>
      </w:r>
      <w:r>
        <w:rPr>
          <w:rStyle w:val="Heading1Char"/>
          <w:b w:val="0"/>
          <w:bCs w:val="0"/>
          <w:color w:val="auto"/>
          <w:sz w:val="22"/>
        </w:rPr>
        <w:t xml:space="preserve"> </w:t>
      </w:r>
      <w:r w:rsidR="00CD4A49">
        <w:rPr>
          <w:rStyle w:val="Heading1Char"/>
          <w:b w:val="0"/>
          <w:bCs w:val="0"/>
          <w:color w:val="auto"/>
          <w:sz w:val="22"/>
        </w:rPr>
        <w:t xml:space="preserve">MIS Quarterly </w:t>
      </w:r>
      <w:r>
        <w:rPr>
          <w:rStyle w:val="Heading1Char"/>
          <w:b w:val="0"/>
          <w:bCs w:val="0"/>
          <w:color w:val="auto"/>
          <w:sz w:val="22"/>
        </w:rPr>
        <w:t>and ACM library. To pursue to goal of finding all literature available on the topic,</w:t>
      </w:r>
      <w:r w:rsidR="00E43583">
        <w:rPr>
          <w:rStyle w:val="Heading1Char"/>
          <w:b w:val="0"/>
          <w:bCs w:val="0"/>
          <w:color w:val="auto"/>
          <w:sz w:val="22"/>
        </w:rPr>
        <w:t xml:space="preserve"> and </w:t>
      </w:r>
      <w:r w:rsidR="00737CF9">
        <w:rPr>
          <w:rStyle w:val="Heading1Char"/>
          <w:b w:val="0"/>
          <w:bCs w:val="0"/>
          <w:color w:val="auto"/>
          <w:sz w:val="22"/>
        </w:rPr>
        <w:t>to</w:t>
      </w:r>
      <w:r w:rsidR="00E43583">
        <w:rPr>
          <w:rStyle w:val="Heading1Char"/>
          <w:b w:val="0"/>
          <w:bCs w:val="0"/>
          <w:color w:val="auto"/>
          <w:sz w:val="22"/>
        </w:rPr>
        <w:t xml:space="preserve"> avoid overlooking </w:t>
      </w:r>
      <w:r w:rsidR="003B02A5">
        <w:rPr>
          <w:rStyle w:val="Heading1Char"/>
          <w:b w:val="0"/>
          <w:bCs w:val="0"/>
          <w:color w:val="auto"/>
          <w:sz w:val="22"/>
        </w:rPr>
        <w:t>valuable research</w:t>
      </w:r>
      <w:r w:rsidR="001E0EC3">
        <w:rPr>
          <w:rStyle w:val="Heading1Char"/>
          <w:b w:val="0"/>
          <w:bCs w:val="0"/>
          <w:color w:val="auto"/>
          <w:sz w:val="22"/>
        </w:rPr>
        <w:t xml:space="preserve">, abstract and citation </w:t>
      </w:r>
      <w:proofErr w:type="gramStart"/>
      <w:r w:rsidR="001E0EC3">
        <w:rPr>
          <w:rStyle w:val="Heading1Char"/>
          <w:b w:val="0"/>
          <w:bCs w:val="0"/>
          <w:color w:val="auto"/>
          <w:sz w:val="22"/>
        </w:rPr>
        <w:t>databases</w:t>
      </w:r>
      <w:proofErr w:type="gramEnd"/>
      <w:r w:rsidR="003B02A5">
        <w:rPr>
          <w:rStyle w:val="Heading1Char"/>
          <w:b w:val="0"/>
          <w:bCs w:val="0"/>
          <w:color w:val="auto"/>
          <w:sz w:val="22"/>
        </w:rPr>
        <w:t xml:space="preserve"> and search engines</w:t>
      </w:r>
      <w:r w:rsidR="001E0EC3">
        <w:rPr>
          <w:rStyle w:val="Heading1Char"/>
          <w:b w:val="0"/>
          <w:bCs w:val="0"/>
          <w:color w:val="auto"/>
          <w:sz w:val="22"/>
        </w:rPr>
        <w:t xml:space="preserve"> such as Scopus, Google Scholar, Web of Science</w:t>
      </w:r>
      <w:r w:rsidR="004367DE">
        <w:rPr>
          <w:rStyle w:val="Heading1Char"/>
          <w:b w:val="0"/>
          <w:bCs w:val="0"/>
          <w:color w:val="auto"/>
          <w:sz w:val="22"/>
        </w:rPr>
        <w:t xml:space="preserve">, and Research Gate </w:t>
      </w:r>
      <w:r w:rsidR="006D7E8F">
        <w:rPr>
          <w:rStyle w:val="Heading1Char"/>
          <w:b w:val="0"/>
          <w:bCs w:val="0"/>
          <w:color w:val="auto"/>
          <w:sz w:val="22"/>
        </w:rPr>
        <w:t>was</w:t>
      </w:r>
      <w:r w:rsidR="004367DE">
        <w:rPr>
          <w:rStyle w:val="Heading1Char"/>
          <w:b w:val="0"/>
          <w:bCs w:val="0"/>
          <w:color w:val="auto"/>
          <w:sz w:val="22"/>
        </w:rPr>
        <w:t xml:space="preserve"> </w:t>
      </w:r>
      <w:r w:rsidR="00766A51">
        <w:rPr>
          <w:rStyle w:val="Heading1Char"/>
          <w:b w:val="0"/>
          <w:bCs w:val="0"/>
          <w:color w:val="auto"/>
          <w:sz w:val="22"/>
        </w:rPr>
        <w:t>used</w:t>
      </w:r>
      <w:r w:rsidR="004367DE">
        <w:rPr>
          <w:rStyle w:val="Heading1Char"/>
          <w:b w:val="0"/>
          <w:bCs w:val="0"/>
          <w:color w:val="auto"/>
          <w:sz w:val="22"/>
        </w:rPr>
        <w:t xml:space="preserve">. </w:t>
      </w:r>
    </w:p>
    <w:p w14:paraId="33F0ED2B" w14:textId="3CC751E1" w:rsidR="008F200F" w:rsidRDefault="008F200F" w:rsidP="001E42A6">
      <w:pPr>
        <w:rPr>
          <w:rStyle w:val="Heading1Char"/>
          <w:b w:val="0"/>
          <w:bCs w:val="0"/>
          <w:color w:val="auto"/>
          <w:sz w:val="22"/>
        </w:rPr>
      </w:pPr>
    </w:p>
    <w:p w14:paraId="418CBAF1" w14:textId="066FAFD1" w:rsidR="005246A2" w:rsidRDefault="00A94373" w:rsidP="00552E85">
      <w:pPr>
        <w:rPr>
          <w:rStyle w:val="Heading1Char"/>
          <w:b w:val="0"/>
          <w:bCs w:val="0"/>
          <w:color w:val="auto"/>
          <w:sz w:val="22"/>
        </w:rPr>
      </w:pPr>
      <w:r>
        <w:rPr>
          <w:rStyle w:val="Heading1Char"/>
          <w:b w:val="0"/>
          <w:bCs w:val="0"/>
          <w:color w:val="auto"/>
          <w:sz w:val="22"/>
        </w:rPr>
        <w:t>After the initial search</w:t>
      </w:r>
      <w:r w:rsidR="00B80907">
        <w:rPr>
          <w:rStyle w:val="Heading1Char"/>
          <w:b w:val="0"/>
          <w:bCs w:val="0"/>
          <w:color w:val="auto"/>
          <w:sz w:val="22"/>
        </w:rPr>
        <w:t xml:space="preserve">, it becomes apparent that </w:t>
      </w:r>
      <w:proofErr w:type="spellStart"/>
      <w:r w:rsidR="00B80907">
        <w:rPr>
          <w:rStyle w:val="Heading1Char"/>
          <w:b w:val="0"/>
          <w:bCs w:val="0"/>
          <w:color w:val="auto"/>
          <w:sz w:val="22"/>
        </w:rPr>
        <w:t>AISeL</w:t>
      </w:r>
      <w:proofErr w:type="spellEnd"/>
      <w:r w:rsidR="00B80907">
        <w:rPr>
          <w:rStyle w:val="Heading1Char"/>
          <w:b w:val="0"/>
          <w:bCs w:val="0"/>
          <w:color w:val="auto"/>
          <w:sz w:val="22"/>
        </w:rPr>
        <w:t xml:space="preserve"> and Elsevier are good sources for good quality big data literature, whereas MIS </w:t>
      </w:r>
      <w:r w:rsidR="009C144A">
        <w:rPr>
          <w:rStyle w:val="Heading1Char"/>
          <w:b w:val="0"/>
          <w:bCs w:val="0"/>
          <w:color w:val="auto"/>
          <w:sz w:val="22"/>
        </w:rPr>
        <w:t xml:space="preserve">Quarterly provided with the highest quality of Information Systems </w:t>
      </w:r>
      <w:r w:rsidR="00C5013E">
        <w:rPr>
          <w:rStyle w:val="Heading1Char"/>
          <w:b w:val="0"/>
          <w:bCs w:val="0"/>
          <w:color w:val="auto"/>
          <w:sz w:val="22"/>
        </w:rPr>
        <w:t>(IS</w:t>
      </w:r>
      <w:r w:rsidR="009C144A">
        <w:rPr>
          <w:rStyle w:val="Heading1Char"/>
          <w:b w:val="0"/>
          <w:bCs w:val="0"/>
          <w:color w:val="auto"/>
          <w:sz w:val="22"/>
        </w:rPr>
        <w:t xml:space="preserve">) research. </w:t>
      </w:r>
      <w:r w:rsidR="00B80907">
        <w:rPr>
          <w:rStyle w:val="Heading1Char"/>
          <w:b w:val="0"/>
          <w:bCs w:val="0"/>
          <w:color w:val="auto"/>
          <w:sz w:val="22"/>
        </w:rPr>
        <w:t xml:space="preserve"> </w:t>
      </w:r>
      <w:r w:rsidR="005F01FC">
        <w:rPr>
          <w:rStyle w:val="Heading1Char"/>
          <w:b w:val="0"/>
          <w:bCs w:val="0"/>
          <w:color w:val="auto"/>
          <w:sz w:val="22"/>
        </w:rPr>
        <w:br/>
      </w:r>
      <w:r w:rsidR="005F01FC">
        <w:rPr>
          <w:rStyle w:val="Heading1Char"/>
          <w:b w:val="0"/>
          <w:bCs w:val="0"/>
          <w:color w:val="auto"/>
          <w:sz w:val="22"/>
        </w:rPr>
        <w:br/>
      </w:r>
      <w:r w:rsidR="00C5013E">
        <w:rPr>
          <w:rStyle w:val="Heading1Char"/>
          <w:b w:val="0"/>
          <w:bCs w:val="0"/>
          <w:color w:val="auto"/>
          <w:sz w:val="22"/>
        </w:rPr>
        <w:t xml:space="preserve">A </w:t>
      </w:r>
      <w:r w:rsidR="00D03321">
        <w:rPr>
          <w:rStyle w:val="Heading1Char"/>
          <w:b w:val="0"/>
          <w:bCs w:val="0"/>
          <w:color w:val="auto"/>
          <w:sz w:val="22"/>
        </w:rPr>
        <w:t xml:space="preserve">combination of short-tail keywords and long-tail keywords </w:t>
      </w:r>
      <w:r w:rsidR="006B1561">
        <w:rPr>
          <w:rStyle w:val="Heading1Char"/>
          <w:b w:val="0"/>
          <w:bCs w:val="0"/>
          <w:color w:val="auto"/>
          <w:sz w:val="22"/>
        </w:rPr>
        <w:t xml:space="preserve">based on research question </w:t>
      </w:r>
      <w:r w:rsidR="003F6845">
        <w:rPr>
          <w:rStyle w:val="Heading1Char"/>
          <w:b w:val="0"/>
          <w:bCs w:val="0"/>
          <w:color w:val="auto"/>
          <w:sz w:val="22"/>
        </w:rPr>
        <w:t>was</w:t>
      </w:r>
      <w:r w:rsidR="006B1561">
        <w:rPr>
          <w:rStyle w:val="Heading1Char"/>
          <w:b w:val="0"/>
          <w:bCs w:val="0"/>
          <w:color w:val="auto"/>
          <w:sz w:val="22"/>
        </w:rPr>
        <w:t xml:space="preserve"> used. These keywords are as followings: </w:t>
      </w:r>
    </w:p>
    <w:p w14:paraId="553D2AE7" w14:textId="77777777" w:rsidR="006B1561" w:rsidRDefault="006B1561" w:rsidP="00552E85">
      <w:pPr>
        <w:rPr>
          <w:rStyle w:val="Heading1Char"/>
          <w:b w:val="0"/>
          <w:bCs w:val="0"/>
          <w:color w:val="auto"/>
          <w:sz w:val="22"/>
        </w:rPr>
      </w:pPr>
    </w:p>
    <w:p w14:paraId="5EE9A51B" w14:textId="1292E415" w:rsidR="00DB185A" w:rsidRDefault="006B1561" w:rsidP="000D0264">
      <w:pPr>
        <w:numPr>
          <w:ilvl w:val="0"/>
          <w:numId w:val="10"/>
        </w:numPr>
        <w:rPr>
          <w:i/>
          <w:iCs/>
        </w:rPr>
      </w:pPr>
      <w:r w:rsidRPr="007206B4">
        <w:rPr>
          <w:i/>
          <w:iCs/>
        </w:rPr>
        <w:t>Big Data Reference Architectures</w:t>
      </w:r>
    </w:p>
    <w:p w14:paraId="188CBC2C" w14:textId="77777777" w:rsidR="00DB185A" w:rsidRDefault="006B1561" w:rsidP="000D0264">
      <w:pPr>
        <w:numPr>
          <w:ilvl w:val="0"/>
          <w:numId w:val="10"/>
        </w:numPr>
        <w:rPr>
          <w:i/>
          <w:iCs/>
        </w:rPr>
      </w:pPr>
      <w:r w:rsidRPr="007206B4">
        <w:rPr>
          <w:i/>
          <w:iCs/>
        </w:rPr>
        <w:t>Reference Architectures in the domain of Big Data</w:t>
      </w:r>
    </w:p>
    <w:p w14:paraId="156D06D7" w14:textId="5AB201A5" w:rsidR="00DB185A" w:rsidRDefault="006B1561" w:rsidP="000D0264">
      <w:pPr>
        <w:numPr>
          <w:ilvl w:val="0"/>
          <w:numId w:val="10"/>
        </w:numPr>
        <w:rPr>
          <w:i/>
          <w:iCs/>
        </w:rPr>
      </w:pPr>
      <w:r w:rsidRPr="007206B4">
        <w:rPr>
          <w:i/>
          <w:iCs/>
        </w:rPr>
        <w:t>Reference Architectures and Big Data</w:t>
      </w:r>
    </w:p>
    <w:p w14:paraId="79F5FC2B" w14:textId="623558EE" w:rsidR="00101F09" w:rsidRDefault="00101F09" w:rsidP="000D0264">
      <w:pPr>
        <w:numPr>
          <w:ilvl w:val="0"/>
          <w:numId w:val="10"/>
        </w:numPr>
        <w:rPr>
          <w:i/>
          <w:iCs/>
        </w:rPr>
      </w:pPr>
      <w:r>
        <w:rPr>
          <w:i/>
          <w:iCs/>
        </w:rPr>
        <w:t>Big data and Reference Architectures</w:t>
      </w:r>
    </w:p>
    <w:p w14:paraId="6D4EB62E" w14:textId="77777777" w:rsidR="00DB185A" w:rsidRDefault="006B1561" w:rsidP="000D0264">
      <w:pPr>
        <w:numPr>
          <w:ilvl w:val="0"/>
          <w:numId w:val="10"/>
        </w:numPr>
        <w:rPr>
          <w:i/>
          <w:iCs/>
        </w:rPr>
      </w:pPr>
      <w:r w:rsidRPr="007206B4">
        <w:rPr>
          <w:i/>
          <w:iCs/>
        </w:rPr>
        <w:t>Reference Architectures concepts</w:t>
      </w:r>
    </w:p>
    <w:p w14:paraId="7918675A" w14:textId="1FFE1939" w:rsidR="006B1561" w:rsidRDefault="00DB185A" w:rsidP="000D0264">
      <w:pPr>
        <w:numPr>
          <w:ilvl w:val="0"/>
          <w:numId w:val="10"/>
        </w:numPr>
        <w:rPr>
          <w:i/>
          <w:iCs/>
        </w:rPr>
      </w:pPr>
      <w:r>
        <w:rPr>
          <w:i/>
          <w:iCs/>
        </w:rPr>
        <w:t>T</w:t>
      </w:r>
      <w:r w:rsidR="006B1561" w:rsidRPr="007206B4">
        <w:rPr>
          <w:i/>
          <w:iCs/>
        </w:rPr>
        <w:t>he concept of Reference Architectures</w:t>
      </w:r>
    </w:p>
    <w:p w14:paraId="721A6C0E" w14:textId="2D0B176D" w:rsidR="00553918" w:rsidRDefault="00553918" w:rsidP="000D0264">
      <w:pPr>
        <w:numPr>
          <w:ilvl w:val="0"/>
          <w:numId w:val="10"/>
        </w:numPr>
        <w:rPr>
          <w:i/>
          <w:iCs/>
        </w:rPr>
      </w:pPr>
      <w:r>
        <w:rPr>
          <w:i/>
          <w:iCs/>
        </w:rPr>
        <w:t>Reference Architectures in the domain of Big Data</w:t>
      </w:r>
    </w:p>
    <w:p w14:paraId="1D8E6ECA" w14:textId="3B1BA4FB" w:rsidR="00553918" w:rsidRDefault="00553918" w:rsidP="000D0264">
      <w:pPr>
        <w:numPr>
          <w:ilvl w:val="0"/>
          <w:numId w:val="10"/>
        </w:numPr>
        <w:rPr>
          <w:i/>
          <w:iCs/>
        </w:rPr>
      </w:pPr>
      <w:r>
        <w:rPr>
          <w:i/>
          <w:iCs/>
        </w:rPr>
        <w:t>Big Data specific Reference architectures</w:t>
      </w:r>
    </w:p>
    <w:p w14:paraId="25528DB0" w14:textId="6B12558D" w:rsidR="00553918" w:rsidRDefault="00553918" w:rsidP="00553918">
      <w:pPr>
        <w:rPr>
          <w:i/>
          <w:iCs/>
        </w:rPr>
      </w:pPr>
    </w:p>
    <w:p w14:paraId="513DD20C" w14:textId="58BFD23D" w:rsidR="00327C00" w:rsidRPr="00837C9B" w:rsidRDefault="00327C00" w:rsidP="001F17A7">
      <w:pPr>
        <w:pStyle w:val="Heading2"/>
      </w:pPr>
      <w:r w:rsidRPr="00837C9B">
        <w:t>Screening</w:t>
      </w:r>
      <w:r w:rsidR="008A5969" w:rsidRPr="00837C9B">
        <w:t xml:space="preserve"> and Eligibility</w:t>
      </w:r>
    </w:p>
    <w:p w14:paraId="143AC5C0" w14:textId="1DA6B159" w:rsidR="00C14FE9" w:rsidRDefault="00C14FE9" w:rsidP="00C14FE9"/>
    <w:p w14:paraId="1EEE65DF" w14:textId="6D1EDFF4" w:rsidR="00C14FE9" w:rsidRDefault="009B2FCF" w:rsidP="00C14FE9">
      <w:r>
        <w:t>After initial collection of literature, f</w:t>
      </w:r>
      <w:r w:rsidR="004A455A">
        <w:t>irst we removed duplicates</w:t>
      </w:r>
      <w:r w:rsidR="006217AA">
        <w:t xml:space="preserve"> and then screened records for relevancy to our research questions. As a result, 15 studies excluded. </w:t>
      </w:r>
    </w:p>
    <w:p w14:paraId="1DF3CA5D" w14:textId="6085E8C0" w:rsidR="006217AA" w:rsidRDefault="006217AA" w:rsidP="00C14FE9"/>
    <w:p w14:paraId="0C3EFBF9" w14:textId="63DAB63B" w:rsidR="006217AA" w:rsidRDefault="006217AA" w:rsidP="00C14FE9">
      <w:r>
        <w:t xml:space="preserve">From there on, a full-text assessment took place based on our inclusion and exclusion criteria. These criteria are as following: </w:t>
      </w:r>
    </w:p>
    <w:p w14:paraId="1E374A46" w14:textId="588DF0EA" w:rsidR="006217AA" w:rsidRDefault="006217AA" w:rsidP="00C14FE9"/>
    <w:p w14:paraId="58602808" w14:textId="6EFBBC30" w:rsidR="006217AA" w:rsidRDefault="006217AA" w:rsidP="00C14FE9">
      <w:pPr>
        <w:rPr>
          <w:b/>
          <w:bCs/>
        </w:rPr>
      </w:pPr>
      <w:r w:rsidRPr="006217AA">
        <w:rPr>
          <w:b/>
          <w:bCs/>
        </w:rPr>
        <w:t>Inclusion Criteria:</w:t>
      </w:r>
    </w:p>
    <w:p w14:paraId="4A6F62F7" w14:textId="2E347C5E" w:rsidR="006217AA" w:rsidRDefault="006217AA" w:rsidP="00C14FE9">
      <w:pPr>
        <w:rPr>
          <w:b/>
          <w:bCs/>
        </w:rPr>
      </w:pPr>
    </w:p>
    <w:p w14:paraId="2E93E56F" w14:textId="01C4568C" w:rsidR="006217AA" w:rsidRPr="006217AA" w:rsidRDefault="006217AA" w:rsidP="000D0264">
      <w:pPr>
        <w:numPr>
          <w:ilvl w:val="0"/>
          <w:numId w:val="12"/>
        </w:numPr>
        <w:rPr>
          <w:b/>
          <w:bCs/>
        </w:rPr>
      </w:pPr>
      <w:r>
        <w:rPr>
          <w:lang w:val="en-GB" w:eastAsia="en-GB"/>
        </w:rPr>
        <w:t>The study Includes detailed analysis, preferably in practice</w:t>
      </w:r>
    </w:p>
    <w:p w14:paraId="7356C519" w14:textId="29C3CABD" w:rsidR="006217AA" w:rsidRPr="006217AA" w:rsidRDefault="006217AA" w:rsidP="000D0264">
      <w:pPr>
        <w:numPr>
          <w:ilvl w:val="0"/>
          <w:numId w:val="12"/>
        </w:numPr>
        <w:rPr>
          <w:b/>
          <w:bCs/>
        </w:rPr>
      </w:pPr>
      <w:r>
        <w:rPr>
          <w:lang w:val="en-GB" w:eastAsia="en-GB"/>
        </w:rPr>
        <w:t>The study showed considerable case studies that aimed to explore data-business context</w:t>
      </w:r>
    </w:p>
    <w:p w14:paraId="574588CE" w14:textId="623F897D" w:rsidR="006217AA" w:rsidRPr="006217AA" w:rsidRDefault="006217AA" w:rsidP="000D0264">
      <w:pPr>
        <w:numPr>
          <w:ilvl w:val="0"/>
          <w:numId w:val="12"/>
        </w:numPr>
        <w:rPr>
          <w:b/>
          <w:bCs/>
        </w:rPr>
      </w:pPr>
      <w:r>
        <w:rPr>
          <w:lang w:val="en-GB" w:eastAsia="en-GB"/>
        </w:rPr>
        <w:t xml:space="preserve">Quantitative or qualitative research that </w:t>
      </w:r>
      <w:r w:rsidR="00685B24">
        <w:rPr>
          <w:lang w:val="en-GB" w:eastAsia="en-GB"/>
        </w:rPr>
        <w:t>points out</w:t>
      </w:r>
      <w:r>
        <w:rPr>
          <w:lang w:val="en-GB" w:eastAsia="en-GB"/>
        </w:rPr>
        <w:t xml:space="preserve"> industry gaps</w:t>
      </w:r>
    </w:p>
    <w:p w14:paraId="6F119526" w14:textId="0BF6FA69" w:rsidR="006217AA" w:rsidRPr="006217AA" w:rsidRDefault="00A7661B" w:rsidP="000D0264">
      <w:pPr>
        <w:numPr>
          <w:ilvl w:val="0"/>
          <w:numId w:val="11"/>
        </w:numPr>
      </w:pPr>
      <w:r>
        <w:t xml:space="preserve">Studies that </w:t>
      </w:r>
      <w:r w:rsidR="00341BE3">
        <w:t>depict</w:t>
      </w:r>
      <w:r>
        <w:t xml:space="preserve"> </w:t>
      </w:r>
      <w:r w:rsidR="006217AA">
        <w:t>RA concepts</w:t>
      </w:r>
    </w:p>
    <w:p w14:paraId="1B06CDCB" w14:textId="514FC218" w:rsidR="006217AA" w:rsidRPr="006217AA" w:rsidRDefault="006217AA" w:rsidP="000D0264">
      <w:pPr>
        <w:numPr>
          <w:ilvl w:val="0"/>
          <w:numId w:val="11"/>
        </w:numPr>
      </w:pPr>
      <w:r w:rsidRPr="006217AA">
        <w:t>Indicates the current state of RAs in the field of BD and demonstrates possible outcomes</w:t>
      </w:r>
    </w:p>
    <w:p w14:paraId="7BD5E476" w14:textId="440086A8" w:rsidR="006217AA" w:rsidRDefault="006217AA" w:rsidP="000D0264">
      <w:pPr>
        <w:numPr>
          <w:ilvl w:val="0"/>
          <w:numId w:val="11"/>
        </w:numPr>
      </w:pPr>
      <w:r w:rsidRPr="006217AA">
        <w:t xml:space="preserve">Explore BD RAs extensively, and discusses the ecosystem, </w:t>
      </w:r>
      <w:proofErr w:type="gramStart"/>
      <w:r w:rsidRPr="006217AA">
        <w:t>drivers</w:t>
      </w:r>
      <w:proofErr w:type="gramEnd"/>
      <w:r w:rsidRPr="006217AA">
        <w:t xml:space="preserve"> and challenges</w:t>
      </w:r>
    </w:p>
    <w:p w14:paraId="633AB1DF" w14:textId="59EC5EA6" w:rsidR="006217AA" w:rsidRDefault="006217AA" w:rsidP="000D0264">
      <w:pPr>
        <w:numPr>
          <w:ilvl w:val="0"/>
          <w:numId w:val="11"/>
        </w:numPr>
      </w:pPr>
      <w:r>
        <w:t>Studies that are within the specified time range</w:t>
      </w:r>
    </w:p>
    <w:p w14:paraId="5BF7DF8B" w14:textId="2938E815" w:rsidR="006217AA" w:rsidRDefault="006217AA" w:rsidP="000D0264">
      <w:pPr>
        <w:numPr>
          <w:ilvl w:val="0"/>
          <w:numId w:val="11"/>
        </w:numPr>
      </w:pPr>
      <w:r>
        <w:t xml:space="preserve">Studies that are scholarly publications, book, book chapter, thesis, dissertation, </w:t>
      </w:r>
      <w:r w:rsidR="00741249">
        <w:t xml:space="preserve">or </w:t>
      </w:r>
      <w:r>
        <w:t>conference proceedings</w:t>
      </w:r>
    </w:p>
    <w:p w14:paraId="71212365" w14:textId="167CD82E" w:rsidR="00341BE3" w:rsidRDefault="00341BE3" w:rsidP="000D0264">
      <w:pPr>
        <w:numPr>
          <w:ilvl w:val="0"/>
          <w:numId w:val="11"/>
        </w:numPr>
      </w:pPr>
      <w:r>
        <w:t>Grey literature such as white paper</w:t>
      </w:r>
      <w:r w:rsidR="00597C0B">
        <w:t xml:space="preserve"> that includes extensive information on BD RAs</w:t>
      </w:r>
    </w:p>
    <w:p w14:paraId="3FA03C0F" w14:textId="25179B47" w:rsidR="00AA6E6E" w:rsidRPr="006217AA" w:rsidRDefault="00AA6E6E" w:rsidP="009E5201"/>
    <w:p w14:paraId="51E4FF6D" w14:textId="10AD9FD6" w:rsidR="00646F5E" w:rsidRDefault="00646F5E" w:rsidP="00646F5E">
      <w:pPr>
        <w:rPr>
          <w:b/>
          <w:bCs/>
        </w:rPr>
      </w:pPr>
      <w:r>
        <w:rPr>
          <w:b/>
          <w:bCs/>
        </w:rPr>
        <w:t>Exclusion</w:t>
      </w:r>
      <w:r w:rsidRPr="006217AA">
        <w:rPr>
          <w:b/>
          <w:bCs/>
        </w:rPr>
        <w:t xml:space="preserve"> Criteria:</w:t>
      </w:r>
    </w:p>
    <w:p w14:paraId="6FD999E6" w14:textId="77777777" w:rsidR="00104C61" w:rsidRDefault="00104C61" w:rsidP="00646F5E">
      <w:pPr>
        <w:rPr>
          <w:b/>
          <w:bCs/>
        </w:rPr>
      </w:pPr>
    </w:p>
    <w:p w14:paraId="49046410" w14:textId="0BE5787E" w:rsidR="00104C61" w:rsidRPr="006217AA" w:rsidRDefault="00104C61" w:rsidP="000D0264">
      <w:pPr>
        <w:numPr>
          <w:ilvl w:val="0"/>
          <w:numId w:val="12"/>
        </w:numPr>
        <w:rPr>
          <w:b/>
          <w:bCs/>
        </w:rPr>
      </w:pPr>
      <w:r>
        <w:rPr>
          <w:lang w:val="en-GB" w:eastAsia="en-GB"/>
        </w:rPr>
        <w:t>Studies that are not English</w:t>
      </w:r>
    </w:p>
    <w:p w14:paraId="487F83C5" w14:textId="3CC044B4" w:rsidR="00104C61" w:rsidRPr="006217AA" w:rsidRDefault="00104C61" w:rsidP="000D0264">
      <w:pPr>
        <w:numPr>
          <w:ilvl w:val="0"/>
          <w:numId w:val="12"/>
        </w:numPr>
        <w:rPr>
          <w:b/>
          <w:bCs/>
        </w:rPr>
      </w:pPr>
      <w:r>
        <w:rPr>
          <w:lang w:val="en-GB" w:eastAsia="en-GB"/>
        </w:rPr>
        <w:lastRenderedPageBreak/>
        <w:t>Very short studies (less than 8 pages)</w:t>
      </w:r>
    </w:p>
    <w:p w14:paraId="5EEEE638" w14:textId="17945E2F" w:rsidR="00104C61" w:rsidRPr="00104C61" w:rsidRDefault="00104C61" w:rsidP="000D0264">
      <w:pPr>
        <w:numPr>
          <w:ilvl w:val="0"/>
          <w:numId w:val="12"/>
        </w:numPr>
        <w:rPr>
          <w:b/>
          <w:bCs/>
        </w:rPr>
      </w:pPr>
      <w:r>
        <w:rPr>
          <w:lang w:val="en-GB" w:eastAsia="en-GB"/>
        </w:rPr>
        <w:t>Studies that do not aim to explore practice, or discuss practice related concepts</w:t>
      </w:r>
    </w:p>
    <w:p w14:paraId="31EDE96C" w14:textId="3A13F7A1" w:rsidR="00104C61" w:rsidRPr="00104C61" w:rsidRDefault="00104C61" w:rsidP="000D0264">
      <w:pPr>
        <w:numPr>
          <w:ilvl w:val="0"/>
          <w:numId w:val="12"/>
        </w:numPr>
        <w:rPr>
          <w:b/>
          <w:bCs/>
        </w:rPr>
      </w:pPr>
      <w:r>
        <w:rPr>
          <w:lang w:val="en-GB" w:eastAsia="en-GB"/>
        </w:rPr>
        <w:t>Studies that provided with low quality information</w:t>
      </w:r>
    </w:p>
    <w:p w14:paraId="2B0FA811" w14:textId="68AF1592" w:rsidR="00104C61" w:rsidRDefault="00104C61" w:rsidP="000D0264">
      <w:pPr>
        <w:numPr>
          <w:ilvl w:val="0"/>
          <w:numId w:val="12"/>
        </w:numPr>
      </w:pPr>
      <w:r w:rsidRPr="00104C61">
        <w:t>Studies that do not directly address the research questions</w:t>
      </w:r>
    </w:p>
    <w:p w14:paraId="1FDB6F23" w14:textId="79EAE8A4" w:rsidR="00104C61" w:rsidRDefault="00104C61" w:rsidP="000D0264">
      <w:pPr>
        <w:numPr>
          <w:ilvl w:val="0"/>
          <w:numId w:val="12"/>
        </w:numPr>
      </w:pPr>
      <w:r>
        <w:t>Duplicated studies</w:t>
      </w:r>
    </w:p>
    <w:p w14:paraId="43EBDA22" w14:textId="79328C90" w:rsidR="007A440A" w:rsidRPr="00104C61" w:rsidRDefault="007A440A" w:rsidP="000D0264">
      <w:pPr>
        <w:numPr>
          <w:ilvl w:val="0"/>
          <w:numId w:val="12"/>
        </w:numPr>
      </w:pPr>
      <w:r>
        <w:t>Studies that did not explore BD RAs</w:t>
      </w:r>
    </w:p>
    <w:p w14:paraId="41FA8043" w14:textId="3230DFC3" w:rsidR="00104C61" w:rsidRDefault="00104C61" w:rsidP="00104C61"/>
    <w:p w14:paraId="4C3868EE" w14:textId="6C128466" w:rsidR="004D4064" w:rsidRDefault="004D4064" w:rsidP="004D4064">
      <w:r>
        <w:t>After excluding papers based on inclusion and exclusion criteria, we assessed studies based on their quality. The quality assessment took place based on the following three factors.</w:t>
      </w:r>
    </w:p>
    <w:p w14:paraId="4495B551" w14:textId="77777777" w:rsidR="004D4064" w:rsidRDefault="004D4064" w:rsidP="004D4064"/>
    <w:p w14:paraId="18051708" w14:textId="5F014696" w:rsidR="004D4064" w:rsidRDefault="004D4064" w:rsidP="000D0264">
      <w:pPr>
        <w:numPr>
          <w:ilvl w:val="0"/>
          <w:numId w:val="13"/>
        </w:numPr>
      </w:pPr>
      <w:r>
        <w:t>Is the study rich in terms of its relevant to practice and case studies?</w:t>
      </w:r>
    </w:p>
    <w:p w14:paraId="2DC48818" w14:textId="001D6CFB" w:rsidR="004D4064" w:rsidRDefault="00490507" w:rsidP="000D0264">
      <w:pPr>
        <w:numPr>
          <w:ilvl w:val="0"/>
          <w:numId w:val="13"/>
        </w:numPr>
      </w:pPr>
      <w:r>
        <w:t>Does the study provide with ample information/data?</w:t>
      </w:r>
    </w:p>
    <w:p w14:paraId="03EA9342" w14:textId="35140696" w:rsidR="003407C4" w:rsidRDefault="003407C4" w:rsidP="000D0264">
      <w:pPr>
        <w:numPr>
          <w:ilvl w:val="0"/>
          <w:numId w:val="13"/>
        </w:numPr>
      </w:pPr>
      <w:r>
        <w:t>Is the study discussing contemporary trends in BD RAs?</w:t>
      </w:r>
    </w:p>
    <w:p w14:paraId="3D6A34BA" w14:textId="3B18514B" w:rsidR="00490507" w:rsidRDefault="00490507" w:rsidP="00490507"/>
    <w:p w14:paraId="16E984B2" w14:textId="5FD853CB" w:rsidR="00104C61" w:rsidRDefault="003407C4" w:rsidP="003407C4">
      <w:r>
        <w:t>Regarding</w:t>
      </w:r>
      <w:r w:rsidR="00490507">
        <w:t xml:space="preserve"> the first quality factor, richness is defined as quality and volume of information provided. Primary studies that have international focus </w:t>
      </w:r>
      <w:r w:rsidR="00A7664C">
        <w:t xml:space="preserve">have </w:t>
      </w:r>
      <w:proofErr w:type="gramStart"/>
      <w:r w:rsidR="00A7664C">
        <w:t>been considered to be</w:t>
      </w:r>
      <w:proofErr w:type="gramEnd"/>
      <w:r w:rsidR="00A7664C">
        <w:t xml:space="preserve"> a good source of </w:t>
      </w:r>
      <w:r w:rsidR="00482C81">
        <w:t>information</w:t>
      </w:r>
      <w:r w:rsidR="00490507">
        <w:t>.</w:t>
      </w:r>
      <w:r w:rsidR="00F81B64">
        <w:t xml:space="preserve"> For example,</w:t>
      </w:r>
      <w:r w:rsidR="00933489">
        <w:t xml:space="preserve"> </w:t>
      </w:r>
      <w:r w:rsidR="00F81B64">
        <w:t>s</w:t>
      </w:r>
      <w:r w:rsidR="00933489">
        <w:t xml:space="preserve">tudies that followed </w:t>
      </w:r>
      <w:r w:rsidR="006B47BB">
        <w:t xml:space="preserve">rigorous </w:t>
      </w:r>
      <w:r w:rsidR="00933489">
        <w:t xml:space="preserve">research methodologies with good pedigrees and aimed to solve a complex problem in an actual industrial setup </w:t>
      </w:r>
      <w:r w:rsidR="00F81B64">
        <w:t>with a prototype that is extensively evaluated has been considered rich in terms of relevance to practice and cast studies.</w:t>
      </w:r>
      <w:r w:rsidR="004C77D9">
        <w:t xml:space="preserve"> </w:t>
      </w:r>
      <w:r>
        <w:br/>
      </w:r>
      <w:r>
        <w:br/>
      </w:r>
      <w:proofErr w:type="gramStart"/>
      <w:r w:rsidR="007C03F4">
        <w:t>In regard to</w:t>
      </w:r>
      <w:proofErr w:type="gramEnd"/>
      <w:r>
        <w:t xml:space="preserve"> the second quality factor, studies that revolved around either creation of </w:t>
      </w:r>
      <w:r w:rsidR="00844D75">
        <w:t xml:space="preserve">a </w:t>
      </w:r>
      <w:r>
        <w:t>novel</w:t>
      </w:r>
      <w:r w:rsidR="00844D75">
        <w:t xml:space="preserve"> BD RA</w:t>
      </w:r>
      <w:r>
        <w:t xml:space="preserve"> or exploration and examination of current RAs have been perceive as quality research</w:t>
      </w:r>
      <w:r w:rsidR="00AE5971">
        <w:t xml:space="preserve"> </w:t>
      </w:r>
      <w:r>
        <w:t xml:space="preserve">and have been included in the pool. </w:t>
      </w:r>
    </w:p>
    <w:p w14:paraId="01CE03B0" w14:textId="577034AD" w:rsidR="003407C4" w:rsidRDefault="003407C4" w:rsidP="003407C4"/>
    <w:p w14:paraId="06A1C478" w14:textId="610A88C4" w:rsidR="003407C4" w:rsidRDefault="003407C4" w:rsidP="003407C4">
      <w:r>
        <w:t>Lastly, any study that discussed the recent trends in BD RAs have been added to the pool.</w:t>
      </w:r>
      <w:r w:rsidR="00A12E48">
        <w:t xml:space="preserve"> A lot of attention has been paid to research methodology and evaluation.</w:t>
      </w:r>
    </w:p>
    <w:p w14:paraId="0EC8536F" w14:textId="77777777" w:rsidR="003407C4" w:rsidRPr="003407C4" w:rsidRDefault="003407C4" w:rsidP="003407C4"/>
    <w:p w14:paraId="37E76944" w14:textId="0059788D" w:rsidR="00287DF4" w:rsidRPr="007D3520" w:rsidRDefault="007C03F4" w:rsidP="001F17A7">
      <w:pPr>
        <w:pStyle w:val="Heading2"/>
      </w:pPr>
      <w:r w:rsidRPr="007D3520">
        <w:t>Data Collection and Synthesis</w:t>
      </w:r>
    </w:p>
    <w:p w14:paraId="037269EE" w14:textId="4FFDF8D2" w:rsidR="00250079" w:rsidRDefault="00250079" w:rsidP="00250079"/>
    <w:p w14:paraId="5670933A" w14:textId="17998717" w:rsidR="00C9658E" w:rsidRDefault="007A2D5F" w:rsidP="002B64A4">
      <w:r>
        <w:t>In the first phase</w:t>
      </w:r>
      <w:r w:rsidR="00BF6F05">
        <w:t xml:space="preserve"> (identification)</w:t>
      </w:r>
      <w:r>
        <w:t xml:space="preserve"> of this SLR, </w:t>
      </w:r>
      <w:r w:rsidR="00940576">
        <w:t xml:space="preserve">a total of </w:t>
      </w:r>
      <w:r>
        <w:t>8</w:t>
      </w:r>
      <w:r w:rsidR="00683383">
        <w:t>4</w:t>
      </w:r>
      <w:r>
        <w:t xml:space="preserve"> literature has been pooled. Some of this literature has been added to the pool by the process of forward and backward searching. For instance, by reading NIST RA, we found out about Oracle, Facebook, and Amazon RAs and included those in the pool of literature as well.</w:t>
      </w:r>
      <w:r w:rsidR="005306AC">
        <w:t xml:space="preserve"> </w:t>
      </w:r>
    </w:p>
    <w:p w14:paraId="4B3B8DE6" w14:textId="77777777" w:rsidR="00C9658E" w:rsidRDefault="00C9658E" w:rsidP="002B64A4"/>
    <w:p w14:paraId="263C165B" w14:textId="59131F03" w:rsidR="002B64A4" w:rsidRDefault="00C9658E" w:rsidP="002B64A4">
      <w:r>
        <w:t xml:space="preserve">In </w:t>
      </w:r>
      <w:r w:rsidR="003A3644">
        <w:t xml:space="preserve">the screening </w:t>
      </w:r>
      <w:r>
        <w:t xml:space="preserve">phase, </w:t>
      </w:r>
      <w:r w:rsidR="005306AC">
        <w:t xml:space="preserve">the literature that were not in-line with our inclusion and exclusion criteria have been eliminated. For example, if the paper did not either discuss a BD RA, or its ecosystem or limitations, it was excluded. </w:t>
      </w:r>
      <w:r w:rsidR="002B64A4">
        <w:t>As a result of t</w:t>
      </w:r>
      <w:r w:rsidR="006226B7">
        <w:t>his phase</w:t>
      </w:r>
      <w:r w:rsidR="002B64A4">
        <w:t xml:space="preserve">, 15 papers excluded. </w:t>
      </w:r>
    </w:p>
    <w:p w14:paraId="5D3F6A47" w14:textId="6A3272CE" w:rsidR="00250079" w:rsidRDefault="00250079" w:rsidP="00250079"/>
    <w:p w14:paraId="21F5B965" w14:textId="08F48DD4" w:rsidR="002B64A4" w:rsidRDefault="003A3644" w:rsidP="00250079">
      <w:r>
        <w:t xml:space="preserve">In the next phase, we’ve applied the quality framework against the remaining literature. </w:t>
      </w:r>
      <w:r w:rsidR="00117744">
        <w:t xml:space="preserve">The clear criteria set in the framework has helped eliminating bias. In this phase, 2 further study excluded with reason. </w:t>
      </w:r>
    </w:p>
    <w:p w14:paraId="2BFF88EC" w14:textId="7BA7B5F1" w:rsidR="00117744" w:rsidRDefault="00117744" w:rsidP="00117744">
      <w:pPr>
        <w:autoSpaceDE w:val="0"/>
        <w:autoSpaceDN w:val="0"/>
        <w:adjustRightInd w:val="0"/>
      </w:pPr>
      <w:r>
        <w:br/>
        <w:t xml:space="preserve">By this stage, research questions have been set, inclusion and exclusion criteria </w:t>
      </w:r>
      <w:r w:rsidR="00053313">
        <w:t>are defined</w:t>
      </w:r>
      <w:r w:rsidR="00900775">
        <w:t xml:space="preserve"> and applied</w:t>
      </w:r>
      <w:r>
        <w:t xml:space="preserve">, the quality assessment framework is developed and applied to the pool of studies, and the research embarked on actual synthesis of data. </w:t>
      </w:r>
      <w:r w:rsidR="00DA6948">
        <w:t>T</w:t>
      </w:r>
      <w:r>
        <w:t>he software</w:t>
      </w:r>
      <w:r w:rsidR="00B17260">
        <w:t xml:space="preserve"> </w:t>
      </w:r>
      <w:proofErr w:type="spellStart"/>
      <w:r>
        <w:t>Nvivo</w:t>
      </w:r>
      <w:proofErr w:type="spellEnd"/>
      <w:r>
        <w:t xml:space="preserve">, being primarily developed for qualitative research, was used to label, code, and classify studies. </w:t>
      </w:r>
      <w:r>
        <w:br/>
      </w:r>
      <w:r>
        <w:br/>
        <w:t xml:space="preserve">In </w:t>
      </w:r>
      <w:proofErr w:type="spellStart"/>
      <w:r>
        <w:t>Nvivo</w:t>
      </w:r>
      <w:proofErr w:type="spellEnd"/>
      <w:r>
        <w:t xml:space="preserve">, we defined </w:t>
      </w:r>
      <w:r w:rsidR="002B6C54">
        <w:t>8</w:t>
      </w:r>
      <w:r>
        <w:t xml:space="preserve"> nodes for this SLR. These nodes are as </w:t>
      </w:r>
      <w:proofErr w:type="gramStart"/>
      <w:r w:rsidR="00505EF8">
        <w:t>followings;</w:t>
      </w:r>
      <w:proofErr w:type="gramEnd"/>
    </w:p>
    <w:p w14:paraId="507C0C5B" w14:textId="77777777" w:rsidR="00B83959" w:rsidRDefault="00B83959" w:rsidP="00117744">
      <w:pPr>
        <w:autoSpaceDE w:val="0"/>
        <w:autoSpaceDN w:val="0"/>
        <w:adjustRightInd w:val="0"/>
      </w:pPr>
    </w:p>
    <w:p w14:paraId="66E1FE4E" w14:textId="77777777" w:rsidR="00117744" w:rsidRDefault="00117744" w:rsidP="00B6724A">
      <w:pPr>
        <w:numPr>
          <w:ilvl w:val="0"/>
          <w:numId w:val="38"/>
        </w:numPr>
        <w:rPr>
          <w:lang w:val="en-GB" w:eastAsia="en-GB"/>
        </w:rPr>
      </w:pPr>
      <w:r>
        <w:rPr>
          <w:lang w:val="en-GB" w:eastAsia="en-GB"/>
        </w:rPr>
        <w:t xml:space="preserve">big data reference architecture </w:t>
      </w:r>
    </w:p>
    <w:p w14:paraId="042C3142" w14:textId="77777777" w:rsidR="00117744" w:rsidRDefault="00117744" w:rsidP="00B6724A">
      <w:pPr>
        <w:numPr>
          <w:ilvl w:val="0"/>
          <w:numId w:val="38"/>
        </w:numPr>
        <w:rPr>
          <w:lang w:val="en-GB" w:eastAsia="en-GB"/>
        </w:rPr>
      </w:pPr>
      <w:r>
        <w:rPr>
          <w:lang w:val="en-GB" w:eastAsia="en-GB"/>
        </w:rPr>
        <w:t>big data reference architecture limitations</w:t>
      </w:r>
    </w:p>
    <w:p w14:paraId="7DBA35FC" w14:textId="37F613CA" w:rsidR="00117744" w:rsidRDefault="00117744" w:rsidP="00B6724A">
      <w:pPr>
        <w:numPr>
          <w:ilvl w:val="0"/>
          <w:numId w:val="38"/>
        </w:numPr>
        <w:rPr>
          <w:lang w:val="en-GB" w:eastAsia="en-GB"/>
        </w:rPr>
      </w:pPr>
      <w:r>
        <w:rPr>
          <w:lang w:val="en-GB" w:eastAsia="en-GB"/>
        </w:rPr>
        <w:t>reference architecture concepts</w:t>
      </w:r>
    </w:p>
    <w:p w14:paraId="6515F8D5" w14:textId="77777777" w:rsidR="00117744" w:rsidRDefault="00117744" w:rsidP="00B6724A">
      <w:pPr>
        <w:numPr>
          <w:ilvl w:val="0"/>
          <w:numId w:val="38"/>
        </w:numPr>
        <w:rPr>
          <w:lang w:val="en-GB" w:eastAsia="en-GB"/>
        </w:rPr>
      </w:pPr>
      <w:r>
        <w:rPr>
          <w:lang w:val="en-GB" w:eastAsia="en-GB"/>
        </w:rPr>
        <w:t>big data challenges</w:t>
      </w:r>
    </w:p>
    <w:p w14:paraId="0CC08641" w14:textId="77777777" w:rsidR="00117744" w:rsidRDefault="00117744" w:rsidP="00B6724A">
      <w:pPr>
        <w:numPr>
          <w:ilvl w:val="0"/>
          <w:numId w:val="38"/>
        </w:numPr>
        <w:rPr>
          <w:lang w:val="en-GB" w:eastAsia="en-GB"/>
        </w:rPr>
      </w:pPr>
      <w:r>
        <w:rPr>
          <w:lang w:val="en-GB" w:eastAsia="en-GB"/>
        </w:rPr>
        <w:lastRenderedPageBreak/>
        <w:t>big data reference architecture gaps</w:t>
      </w:r>
    </w:p>
    <w:p w14:paraId="28F1AD5F" w14:textId="731FB6CB" w:rsidR="00117744" w:rsidRDefault="00117744" w:rsidP="00B6724A">
      <w:pPr>
        <w:numPr>
          <w:ilvl w:val="0"/>
          <w:numId w:val="38"/>
        </w:numPr>
        <w:rPr>
          <w:lang w:val="en-GB" w:eastAsia="en-GB"/>
        </w:rPr>
      </w:pPr>
      <w:r>
        <w:rPr>
          <w:lang w:val="en-GB" w:eastAsia="en-GB"/>
        </w:rPr>
        <w:t>big data RA development</w:t>
      </w:r>
    </w:p>
    <w:p w14:paraId="22B48D3F" w14:textId="4535B97D" w:rsidR="00FE4B46" w:rsidRDefault="00FE4B46" w:rsidP="00B6724A">
      <w:pPr>
        <w:numPr>
          <w:ilvl w:val="0"/>
          <w:numId w:val="38"/>
        </w:numPr>
        <w:rPr>
          <w:lang w:val="en-GB" w:eastAsia="en-GB"/>
        </w:rPr>
      </w:pPr>
      <w:r>
        <w:rPr>
          <w:lang w:val="en-GB" w:eastAsia="en-GB"/>
        </w:rPr>
        <w:t>big data RA development challenges</w:t>
      </w:r>
    </w:p>
    <w:p w14:paraId="47290656" w14:textId="41F2E051" w:rsidR="00FA3DBB" w:rsidRDefault="00FA3DBB" w:rsidP="00B6724A">
      <w:pPr>
        <w:numPr>
          <w:ilvl w:val="0"/>
          <w:numId w:val="38"/>
        </w:numPr>
        <w:rPr>
          <w:lang w:val="en-GB" w:eastAsia="en-GB"/>
        </w:rPr>
      </w:pPr>
      <w:r>
        <w:rPr>
          <w:lang w:val="en-GB" w:eastAsia="en-GB"/>
        </w:rPr>
        <w:t>big data architectural component</w:t>
      </w:r>
    </w:p>
    <w:p w14:paraId="1D94546D" w14:textId="77777777" w:rsidR="00B83959" w:rsidRDefault="00B83959" w:rsidP="00B83959">
      <w:pPr>
        <w:ind w:left="360"/>
        <w:rPr>
          <w:lang w:val="en-GB" w:eastAsia="en-GB"/>
        </w:rPr>
      </w:pPr>
    </w:p>
    <w:p w14:paraId="69F8EF5A" w14:textId="05912C8F" w:rsidR="002C055A" w:rsidRDefault="002C055A" w:rsidP="002C055A">
      <w:pPr>
        <w:rPr>
          <w:lang w:val="en-GB" w:eastAsia="en-GB"/>
        </w:rPr>
      </w:pPr>
      <w:r>
        <w:rPr>
          <w:lang w:val="en-GB" w:eastAsia="en-GB"/>
        </w:rPr>
        <w:t>Consequently, all the studies were coded</w:t>
      </w:r>
      <w:r w:rsidR="00C928C6">
        <w:rPr>
          <w:lang w:val="en-GB" w:eastAsia="en-GB"/>
        </w:rPr>
        <w:t xml:space="preserve"> and classified</w:t>
      </w:r>
      <w:r>
        <w:rPr>
          <w:lang w:val="en-GB" w:eastAsia="en-GB"/>
        </w:rPr>
        <w:t xml:space="preserve"> based on the defined nodes</w:t>
      </w:r>
      <w:r w:rsidR="00C928C6">
        <w:rPr>
          <w:lang w:val="en-GB" w:eastAsia="en-GB"/>
        </w:rPr>
        <w:t xml:space="preserve">. After coding all studies, we synthesized this coded information to induce findings and point out patterns. </w:t>
      </w:r>
      <w:r w:rsidR="00621DAC">
        <w:rPr>
          <w:lang w:val="en-GB" w:eastAsia="en-GB"/>
        </w:rPr>
        <w:t>The synthesis took place in-line with the research questions</w:t>
      </w:r>
      <w:r w:rsidR="00554E86">
        <w:rPr>
          <w:lang w:val="en-GB" w:eastAsia="en-GB"/>
        </w:rPr>
        <w:t xml:space="preserve"> and objectives.</w:t>
      </w:r>
    </w:p>
    <w:p w14:paraId="2D671A34" w14:textId="1DD044A5" w:rsidR="008D6408" w:rsidRDefault="008D6408" w:rsidP="002C055A">
      <w:pPr>
        <w:rPr>
          <w:lang w:val="en-GB" w:eastAsia="en-GB"/>
        </w:rPr>
      </w:pPr>
    </w:p>
    <w:p w14:paraId="2D7602D2" w14:textId="4A35BA1E" w:rsidR="008D6408" w:rsidRPr="009B1DDA" w:rsidRDefault="008D6408" w:rsidP="001F17A7">
      <w:pPr>
        <w:pStyle w:val="Heading2"/>
      </w:pPr>
      <w:r w:rsidRPr="009B1DDA">
        <w:t>SLR Statistics</w:t>
      </w:r>
    </w:p>
    <w:p w14:paraId="0A31EDE3" w14:textId="77777777" w:rsidR="008D6408" w:rsidRPr="008D6408" w:rsidRDefault="008D6408" w:rsidP="008D6408">
      <w:pPr>
        <w:rPr>
          <w:lang w:val="en-GB" w:eastAsia="en-GB"/>
        </w:rPr>
      </w:pPr>
    </w:p>
    <w:p w14:paraId="117D9FFE" w14:textId="0B3C9C5A" w:rsidR="008D6408" w:rsidRDefault="008D6408" w:rsidP="008D6408">
      <w:pPr>
        <w:spacing w:afterLines="100" w:after="240"/>
        <w:rPr>
          <w:sz w:val="20"/>
          <w:szCs w:val="28"/>
        </w:rPr>
      </w:pPr>
      <w:r>
        <w:t>By the result of this work, 5</w:t>
      </w:r>
      <w:r w:rsidR="00ED6720">
        <w:t>7</w:t>
      </w:r>
      <w:r>
        <w:t xml:space="preserve"> articles have been selected comprising of proceedings, journal articles, book chapters, and white papers. Out of the pool of articles, 33.3% are from IEEE Explore, 5.2% from ScienceDirect, 24.5% from SpringerLink, 15.7% from ACM, and 21% from Google Scholar. 30 journal articles, 13 conference proceedings, 12 book chapters, 1 white paper, and 1 Master’s Thesis were selected. 51% of the articles were selected from the years 2016- 2020, 33% belonged to years 2013-</w:t>
      </w:r>
      <w:r w:rsidR="008F701D">
        <w:t>20</w:t>
      </w:r>
      <w:r w:rsidR="00410A97">
        <w:t>1</w:t>
      </w:r>
      <w:r w:rsidR="00360D74">
        <w:t>6</w:t>
      </w:r>
      <w:r>
        <w:t>, and the rest to years 2010-2013.</w:t>
      </w:r>
      <w:r w:rsidR="0028515B">
        <w:t xml:space="preserve"> Google scholar entails all other academic databases that we found relevant literature and the white papers.  </w:t>
      </w:r>
    </w:p>
    <w:p w14:paraId="0C64C8F2" w14:textId="27909FBA" w:rsidR="008D6408" w:rsidRDefault="007621C6" w:rsidP="008D6408">
      <w:pPr>
        <w:rPr>
          <w:lang w:val="en-GB" w:eastAsia="en-GB"/>
        </w:rPr>
      </w:pPr>
      <w:r>
        <w:rPr>
          <w:lang w:val="en-GB" w:eastAsia="en-GB"/>
        </w:rPr>
        <w:t>These stats are portrayed inf Figure 2.</w:t>
      </w:r>
    </w:p>
    <w:p w14:paraId="724C7391" w14:textId="443BB9CD" w:rsidR="00BB4FA0" w:rsidRDefault="00BB4FA0" w:rsidP="008D6408">
      <w:pPr>
        <w:rPr>
          <w:lang w:val="en-GB" w:eastAsia="en-GB"/>
        </w:rPr>
      </w:pPr>
    </w:p>
    <w:tbl>
      <w:tblPr>
        <w:tblW w:w="4624"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39"/>
      </w:tblGrid>
      <w:tr w:rsidR="00BB4FA0" w:rsidRPr="00DD08AC" w14:paraId="35330CF3" w14:textId="77777777" w:rsidTr="00C735EF">
        <w:trPr>
          <w:trHeight w:val="2203"/>
        </w:trPr>
        <w:tc>
          <w:tcPr>
            <w:tcW w:w="5000" w:type="pct"/>
            <w:vAlign w:val="bottom"/>
          </w:tcPr>
          <w:p w14:paraId="613123B0" w14:textId="5A04E57C" w:rsidR="00BB4FA0" w:rsidRPr="00DD08AC" w:rsidRDefault="00614B6A" w:rsidP="00C735EF">
            <w:pPr>
              <w:rPr>
                <w:rFonts w:cs="Arial"/>
                <w:sz w:val="20"/>
              </w:rPr>
            </w:pPr>
            <w:r>
              <w:rPr>
                <w:noProof/>
              </w:rPr>
              <w:pict w14:anchorId="6FD31C14">
                <v:shape id="_x0000_i1031" type="#_x0000_t75" style="width:451pt;height:301.5pt">
                  <v:imagedata r:id="rId13" o:title="databases-statitistic"/>
                </v:shape>
              </w:pict>
            </w:r>
          </w:p>
        </w:tc>
      </w:tr>
      <w:tr w:rsidR="00BB4FA0" w:rsidRPr="006B56B3" w14:paraId="357B0B03" w14:textId="77777777" w:rsidTr="00C735EF">
        <w:trPr>
          <w:trHeight w:hRule="exact" w:val="264"/>
        </w:trPr>
        <w:tc>
          <w:tcPr>
            <w:tcW w:w="5000" w:type="pct"/>
            <w:shd w:val="clear" w:color="auto" w:fill="356392"/>
            <w:vAlign w:val="center"/>
          </w:tcPr>
          <w:p w14:paraId="0284A358" w14:textId="5B746045" w:rsidR="00BB4FA0" w:rsidRPr="006B56B3" w:rsidRDefault="00BB4FA0" w:rsidP="00C735EF">
            <w:pPr>
              <w:ind w:firstLine="72"/>
              <w:rPr>
                <w:rFonts w:cs="Arial"/>
                <w:b/>
                <w:color w:val="FFFFFF"/>
                <w:szCs w:val="22"/>
              </w:rPr>
            </w:pPr>
            <w:r w:rsidRPr="006B56B3">
              <w:rPr>
                <w:b/>
                <w:color w:val="FFFFFF"/>
                <w:szCs w:val="22"/>
              </w:rPr>
              <w:t xml:space="preserve">Figure </w:t>
            </w:r>
            <w:r w:rsidR="00BF022C">
              <w:rPr>
                <w:b/>
                <w:color w:val="FFFFFF"/>
                <w:szCs w:val="22"/>
              </w:rPr>
              <w:t>2</w:t>
            </w:r>
            <w:r w:rsidRPr="006B56B3">
              <w:rPr>
                <w:b/>
                <w:color w:val="FFFFFF"/>
                <w:szCs w:val="22"/>
              </w:rPr>
              <w:t xml:space="preserve"> </w:t>
            </w:r>
            <w:r>
              <w:rPr>
                <w:b/>
                <w:color w:val="FFFFFF"/>
                <w:szCs w:val="22"/>
              </w:rPr>
              <w:t>–</w:t>
            </w:r>
            <w:r w:rsidRPr="006B56B3">
              <w:rPr>
                <w:b/>
                <w:color w:val="FFFFFF"/>
                <w:szCs w:val="22"/>
              </w:rPr>
              <w:t xml:space="preserve"> </w:t>
            </w:r>
            <w:r w:rsidR="00BF022C">
              <w:rPr>
                <w:b/>
                <w:color w:val="FFFFFF"/>
                <w:szCs w:val="22"/>
              </w:rPr>
              <w:t>SLR Statistics</w:t>
            </w:r>
          </w:p>
        </w:tc>
      </w:tr>
    </w:tbl>
    <w:p w14:paraId="0448C9D0" w14:textId="7772E516" w:rsidR="004F473F" w:rsidRDefault="004F473F" w:rsidP="002C055A">
      <w:pPr>
        <w:rPr>
          <w:lang w:val="en-GB" w:eastAsia="en-GB"/>
        </w:rPr>
      </w:pPr>
    </w:p>
    <w:p w14:paraId="5EDFC053" w14:textId="20722D8A" w:rsidR="0052154C" w:rsidRPr="0043333E" w:rsidRDefault="004F473F" w:rsidP="00593BEB">
      <w:pPr>
        <w:pStyle w:val="Heading1"/>
      </w:pPr>
      <w:r w:rsidRPr="0043333E">
        <w:t>Findings</w:t>
      </w:r>
    </w:p>
    <w:p w14:paraId="5749C21A" w14:textId="43A83769" w:rsidR="008D6408" w:rsidRDefault="008D6408" w:rsidP="008D6408">
      <w:pPr>
        <w:rPr>
          <w:lang w:val="en-GB" w:eastAsia="en-GB"/>
        </w:rPr>
      </w:pPr>
    </w:p>
    <w:p w14:paraId="5CE89FFB" w14:textId="5701EA19" w:rsidR="0018004D" w:rsidRDefault="0018004D" w:rsidP="00BA4A63">
      <w:pPr>
        <w:rPr>
          <w:lang w:val="en-GB" w:eastAsia="en-GB"/>
        </w:rPr>
      </w:pPr>
      <w:r>
        <w:rPr>
          <w:lang w:val="en-GB" w:eastAsia="en-GB"/>
        </w:rPr>
        <w:t>In this section, we map our findings against the research questions in a series of sub-sections.</w:t>
      </w:r>
    </w:p>
    <w:p w14:paraId="7F7EA0FD" w14:textId="77777777" w:rsidR="008D31F4" w:rsidRDefault="008D31F4" w:rsidP="00BA4A63">
      <w:pPr>
        <w:rPr>
          <w:lang w:val="en-GB" w:eastAsia="en-GB"/>
        </w:rPr>
      </w:pPr>
    </w:p>
    <w:p w14:paraId="169E911B" w14:textId="77777777" w:rsidR="00454204" w:rsidRDefault="00454204" w:rsidP="00BA4A63">
      <w:pPr>
        <w:rPr>
          <w:lang w:val="en-GB" w:eastAsia="en-GB"/>
        </w:rPr>
      </w:pPr>
    </w:p>
    <w:p w14:paraId="5712C7D1" w14:textId="58C695A3" w:rsidR="0018004D" w:rsidRDefault="00BA4A63" w:rsidP="001F17A7">
      <w:pPr>
        <w:pStyle w:val="Heading2"/>
        <w:rPr>
          <w:rStyle w:val="Heading1Char"/>
          <w:b/>
          <w:bCs/>
          <w:sz w:val="24"/>
          <w:szCs w:val="28"/>
          <w:lang w:val="en-GB" w:eastAsia="en-GB"/>
        </w:rPr>
      </w:pPr>
      <w:r w:rsidRPr="00BA4A63">
        <w:rPr>
          <w:rStyle w:val="Heading1Char"/>
          <w:b/>
          <w:bCs/>
          <w:sz w:val="24"/>
          <w:szCs w:val="28"/>
          <w:lang w:val="en-GB" w:eastAsia="en-GB"/>
        </w:rPr>
        <w:lastRenderedPageBreak/>
        <w:t>What are the fundamental concepts of RAs?</w:t>
      </w:r>
    </w:p>
    <w:p w14:paraId="5B9B7072" w14:textId="233EE550" w:rsidR="00593136" w:rsidRDefault="00593136" w:rsidP="00593136">
      <w:pPr>
        <w:rPr>
          <w:lang w:val="en-GB" w:eastAsia="en-GB"/>
        </w:rPr>
      </w:pPr>
    </w:p>
    <w:p w14:paraId="522E3716" w14:textId="495593FB" w:rsidR="00D468DC" w:rsidRDefault="00D468DC" w:rsidP="009371C8">
      <w:pPr>
        <w:rPr>
          <w:lang w:val="en-GB" w:eastAsia="en-GB"/>
        </w:rPr>
      </w:pPr>
      <w:r>
        <w:rPr>
          <w:lang w:val="en-GB" w:eastAsia="en-GB"/>
        </w:rPr>
        <w:t xml:space="preserve">The proliferation of software systems and the increasing demand for solving problems with technology, have increased the </w:t>
      </w:r>
      <w:r w:rsidR="002721C6">
        <w:rPr>
          <w:lang w:val="en-GB" w:eastAsia="en-GB"/>
        </w:rPr>
        <w:t>complexity of man-made systems to an unprecedented level.</w:t>
      </w:r>
      <w:r w:rsidR="00A84314">
        <w:rPr>
          <w:lang w:val="en-GB" w:eastAsia="en-GB"/>
        </w:rPr>
        <w:t xml:space="preserve"> Procedures, </w:t>
      </w:r>
      <w:r w:rsidR="00A42EE5">
        <w:rPr>
          <w:lang w:val="en-GB" w:eastAsia="en-GB"/>
        </w:rPr>
        <w:t xml:space="preserve">principles, and concepts of </w:t>
      </w:r>
      <w:r w:rsidR="00E7531F">
        <w:rPr>
          <w:lang w:val="en-GB" w:eastAsia="en-GB"/>
        </w:rPr>
        <w:t>software architecture are increasingly applied to address the complexity faced by practitioners</w:t>
      </w:r>
      <w:r w:rsidR="002805B1">
        <w:rPr>
          <w:lang w:val="en-GB" w:eastAsia="en-GB"/>
        </w:rPr>
        <w:t xml:space="preserve"> </w:t>
      </w:r>
      <w:r w:rsidR="00402889">
        <w:rPr>
          <w:lang w:val="en-GB" w:eastAsia="en-GB"/>
        </w:rPr>
        <w:fldChar w:fldCharType="begin"/>
      </w:r>
      <w:r w:rsidR="00402889">
        <w:rPr>
          <w:lang w:val="en-GB" w:eastAsia="en-GB"/>
        </w:rPr>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402889">
        <w:rPr>
          <w:lang w:val="en-GB" w:eastAsia="en-GB"/>
        </w:rPr>
        <w:fldChar w:fldCharType="separate"/>
      </w:r>
      <w:r w:rsidR="00402889">
        <w:rPr>
          <w:noProof/>
          <w:lang w:val="en-GB" w:eastAsia="en-GB"/>
        </w:rPr>
        <w:t>(Hilliard)</w:t>
      </w:r>
      <w:r w:rsidR="00402889">
        <w:rPr>
          <w:lang w:val="en-GB" w:eastAsia="en-GB"/>
        </w:rPr>
        <w:fldChar w:fldCharType="end"/>
      </w:r>
      <w:r w:rsidR="00E7531F">
        <w:rPr>
          <w:lang w:val="en-GB" w:eastAsia="en-GB"/>
        </w:rPr>
        <w:t>.</w:t>
      </w:r>
      <w:r w:rsidR="002805B1">
        <w:rPr>
          <w:lang w:val="en-GB" w:eastAsia="en-GB"/>
        </w:rPr>
        <w:t xml:space="preserve"> A system abstracted </w:t>
      </w:r>
      <w:r w:rsidR="00B963B9">
        <w:rPr>
          <w:lang w:val="en-GB" w:eastAsia="en-GB"/>
        </w:rPr>
        <w:t xml:space="preserve">and expressed </w:t>
      </w:r>
      <w:r w:rsidR="002805B1">
        <w:rPr>
          <w:lang w:val="en-GB" w:eastAsia="en-GB"/>
        </w:rPr>
        <w:t>in terms of architectural concepts</w:t>
      </w:r>
      <w:r w:rsidR="00B963B9">
        <w:rPr>
          <w:lang w:val="en-GB" w:eastAsia="en-GB"/>
        </w:rPr>
        <w:t xml:space="preserve">, facilitates the understanding of system’s essence, properties revolving around it, evolution, and composition, which in turn affects quality attributes such as performance, maintainability, and scalability. </w:t>
      </w:r>
    </w:p>
    <w:p w14:paraId="06B3B74B" w14:textId="77777777" w:rsidR="00D468DC" w:rsidRDefault="00D468DC" w:rsidP="00593136">
      <w:pPr>
        <w:rPr>
          <w:lang w:val="en-GB" w:eastAsia="en-GB"/>
        </w:rPr>
      </w:pPr>
    </w:p>
    <w:p w14:paraId="61DF2DB3" w14:textId="77777777" w:rsidR="005370E6" w:rsidRDefault="006B3878" w:rsidP="005370E6">
      <w:r>
        <w:t>In recent years, IT architectures play</w:t>
      </w:r>
      <w:r w:rsidR="009D52AB">
        <w:t>ed</w:t>
      </w:r>
      <w:r>
        <w:t xml:space="preserve"> a pivotal role in the </w:t>
      </w:r>
      <w:r w:rsidR="009D52AB">
        <w:t xml:space="preserve">progress </w:t>
      </w:r>
      <w:r>
        <w:t xml:space="preserve">and </w:t>
      </w:r>
      <w:r w:rsidR="009D52AB">
        <w:t xml:space="preserve">evolution </w:t>
      </w:r>
      <w:r>
        <w:t xml:space="preserve">of system development </w:t>
      </w:r>
      <w:r w:rsidR="009D52AB">
        <w:t xml:space="preserve">and </w:t>
      </w:r>
      <w:r>
        <w:t xml:space="preserve">gained acceptance in </w:t>
      </w:r>
      <w:r w:rsidR="009D52AB">
        <w:t xml:space="preserve">maintenance, </w:t>
      </w:r>
      <w:r>
        <w:t>planning, development, and</w:t>
      </w:r>
      <w:r w:rsidR="009D52AB">
        <w:t xml:space="preserve"> cost reduction</w:t>
      </w:r>
      <w:r>
        <w:t xml:space="preserve"> of complex systems (Martínez-Fernández et al. 2014; van </w:t>
      </w:r>
      <w:proofErr w:type="spellStart"/>
      <w:r>
        <w:t>Engelenburg</w:t>
      </w:r>
      <w:proofErr w:type="spellEnd"/>
      <w:r>
        <w:t xml:space="preserve"> et al. 2019). </w:t>
      </w:r>
    </w:p>
    <w:p w14:paraId="0D5BF2C3" w14:textId="77777777" w:rsidR="005370E6" w:rsidRDefault="005370E6" w:rsidP="005370E6"/>
    <w:p w14:paraId="2A957B0F" w14:textId="0E03618D" w:rsidR="00EE1798" w:rsidRDefault="005370E6" w:rsidP="002A72C5">
      <w:r>
        <w:t xml:space="preserve">To address ambiguity about what should be developed to address what needs, </w:t>
      </w:r>
      <w:r w:rsidR="006B3878">
        <w:t xml:space="preserve">an architecture can play an overarching role by </w:t>
      </w:r>
      <w:r w:rsidR="00A027BE">
        <w:t>portraying</w:t>
      </w:r>
      <w:r w:rsidR="006B3878">
        <w:t xml:space="preserve"> the </w:t>
      </w:r>
      <w:r w:rsidR="00A027BE">
        <w:t>fundamental</w:t>
      </w:r>
      <w:r w:rsidR="006B3878">
        <w:t xml:space="preserve"> </w:t>
      </w:r>
      <w:r w:rsidR="00A027BE">
        <w:t xml:space="preserve">components </w:t>
      </w:r>
      <w:r w:rsidR="006B3878">
        <w:t>of the system and</w:t>
      </w:r>
      <w:r w:rsidR="00A027BE">
        <w:t xml:space="preserve"> the means and ways in which these components communicate to achieve the </w:t>
      </w:r>
      <w:r w:rsidR="006B3878">
        <w:t>overall goal of the system (</w:t>
      </w:r>
      <w:proofErr w:type="spellStart"/>
      <w:r w:rsidR="006B3878">
        <w:t>Sievi</w:t>
      </w:r>
      <w:proofErr w:type="spellEnd"/>
      <w:r w:rsidR="006B3878">
        <w:t xml:space="preserve">-Korte et al. 2019). </w:t>
      </w:r>
      <w:r w:rsidR="002A72C5">
        <w:t xml:space="preserve">This in turn creates manageable components that can be used to address different aspect of the problem and provides stakeholders with an abstract artefact to observe, reflect upon, contribute, and communicate with </w:t>
      </w:r>
      <w:r w:rsidR="006B3878">
        <w:t xml:space="preserve">(Kohler and Specht 2019). </w:t>
      </w:r>
    </w:p>
    <w:p w14:paraId="32C20D94" w14:textId="598FB8D0" w:rsidR="008C3904" w:rsidRDefault="008C3904" w:rsidP="002A72C5"/>
    <w:p w14:paraId="79B1D96D" w14:textId="233B2213" w:rsidR="008C3904" w:rsidRDefault="008C3904" w:rsidP="002A72C5">
      <w:r>
        <w:t>Many successful IT artefacts exist today that stemmed from an effective RA. A few good examples are the Open Systems Interconnection model or OSI (Zimmermann 1980), Open Authentication or OATH (OATH 2007), Common Object Request Broker Architecture or CORBA (OMG 2014), and WMS or workflow management systems (</w:t>
      </w:r>
      <w:proofErr w:type="spellStart"/>
      <w:r>
        <w:t>Grefen</w:t>
      </w:r>
      <w:proofErr w:type="spellEnd"/>
      <w:r>
        <w:t xml:space="preserve"> and de Vries 1998)</w:t>
      </w:r>
      <w:r w:rsidR="00C93052">
        <w:t>. In fact, every system goes with an architecture, either known or unknown, and it is in the architecture that the overall qualities of the system are defined (</w:t>
      </w:r>
      <w:proofErr w:type="spellStart"/>
      <w:r w:rsidR="00C93052">
        <w:t>Angelov</w:t>
      </w:r>
      <w:proofErr w:type="spellEnd"/>
      <w:r w:rsidR="00C93052">
        <w:t xml:space="preserve"> et al. 2013).</w:t>
      </w:r>
    </w:p>
    <w:p w14:paraId="60A8E497" w14:textId="4A566A45" w:rsidR="00C93052" w:rsidRDefault="00C93052" w:rsidP="002A72C5"/>
    <w:p w14:paraId="5592B521" w14:textId="7171F3D3" w:rsidR="0000456A" w:rsidRDefault="00CF32F8" w:rsidP="0000456A">
      <w:r>
        <w:t>Whereas t</w:t>
      </w:r>
      <w:r w:rsidR="00565E35">
        <w:t>here are</w:t>
      </w:r>
      <w:r w:rsidR="00BD7355">
        <w:t xml:space="preserve"> various definition</w:t>
      </w:r>
      <w:r w:rsidR="00B900ED">
        <w:t>s</w:t>
      </w:r>
      <w:r w:rsidR="00BD7355">
        <w:t xml:space="preserve"> </w:t>
      </w:r>
      <w:r w:rsidR="00565E35">
        <w:t xml:space="preserve">to </w:t>
      </w:r>
      <w:r w:rsidR="00BD7355">
        <w:t xml:space="preserve">what </w:t>
      </w:r>
      <w:r>
        <w:t>constitutes</w:t>
      </w:r>
      <w:r w:rsidR="00BD7355">
        <w:t xml:space="preserve"> an R</w:t>
      </w:r>
      <w:r w:rsidR="00565E35">
        <w:t>A</w:t>
      </w:r>
      <w:r>
        <w:t>, they all share the same principle that the concept of patterns plays a significant role (Cloutier et al. 2010).</w:t>
      </w:r>
      <w:r w:rsidR="0000456A">
        <w:t xml:space="preserve"> Reed (2002) defines RA as “a predefined architectural pattern, or set of patterns, possible, partially or completely instantiated, designed, and proven for use in particular business and technical contexts, together with supporting artifacts to enable their use”. In Software Product Line (SPL) </w:t>
      </w:r>
      <w:r w:rsidR="005B79DC">
        <w:t>development,</w:t>
      </w:r>
      <w:r w:rsidR="0000456A">
        <w:t xml:space="preserve"> RAs are defined as generic schema that can be instantiated and configured for a particular class of systems (</w:t>
      </w:r>
      <w:proofErr w:type="spellStart"/>
      <w:r w:rsidR="0000456A">
        <w:t>Derras</w:t>
      </w:r>
      <w:proofErr w:type="spellEnd"/>
      <w:r w:rsidR="0000456A">
        <w:t xml:space="preserve"> et al. 2018).</w:t>
      </w:r>
    </w:p>
    <w:p w14:paraId="19C318D1" w14:textId="77777777" w:rsidR="005B79DC" w:rsidRDefault="005B79DC" w:rsidP="00593136"/>
    <w:p w14:paraId="794AA0FA" w14:textId="7585D965" w:rsidR="008D7B36" w:rsidRDefault="006B3878" w:rsidP="008D7B36">
      <w:r>
        <w:t xml:space="preserve">In software engineering, </w:t>
      </w:r>
      <w:r w:rsidR="005B79DC">
        <w:t xml:space="preserve">RAs </w:t>
      </w:r>
      <w:r>
        <w:t>can be defined as</w:t>
      </w:r>
      <w:r w:rsidR="008D7B36">
        <w:t xml:space="preserve"> an artefact that transfers software engineering knowledge as a family of solutions to a problem domain </w:t>
      </w:r>
      <w:r>
        <w:t>(Klein et al. 2016).</w:t>
      </w:r>
      <w:r w:rsidR="008D7B36">
        <w:t xml:space="preserve"> In another terms, RAs are artefacts that embody domain relevant concepts and qualities,</w:t>
      </w:r>
      <w:r w:rsidR="00BF4CDF">
        <w:t xml:space="preserve"> break down solutions and a create a ubiquitous language to facilitate effective communication, and illuminate various stakeholders</w:t>
      </w:r>
      <w:r w:rsidR="00441CFE">
        <w:t>.</w:t>
      </w:r>
    </w:p>
    <w:p w14:paraId="2AF1E251" w14:textId="1C840330" w:rsidR="00441CFE" w:rsidRDefault="00441CFE" w:rsidP="008D7B36"/>
    <w:p w14:paraId="5AE6DBE9" w14:textId="3A3E5916" w:rsidR="00B32F94" w:rsidRDefault="00441CFE" w:rsidP="00B32F94">
      <w:r>
        <w:t xml:space="preserve">Taking all into consideration, and to answer RQ1, </w:t>
      </w:r>
      <w:r w:rsidR="00A25972">
        <w:t>five</w:t>
      </w:r>
      <w:r>
        <w:t xml:space="preserve"> concepts of RA is identified; these concepts are as the </w:t>
      </w:r>
      <w:proofErr w:type="gramStart"/>
      <w:r>
        <w:t>following;</w:t>
      </w:r>
      <w:proofErr w:type="gramEnd"/>
    </w:p>
    <w:p w14:paraId="3A8FC01F" w14:textId="37CA28EC" w:rsidR="005440ED" w:rsidRDefault="005440ED" w:rsidP="005440ED"/>
    <w:p w14:paraId="4DE512CE" w14:textId="2E2542A5" w:rsidR="00B32F94" w:rsidRDefault="00B32F94" w:rsidP="00B32F94">
      <w:pPr>
        <w:numPr>
          <w:ilvl w:val="0"/>
          <w:numId w:val="36"/>
        </w:numPr>
      </w:pPr>
      <w:r>
        <w:rPr>
          <w:b/>
          <w:bCs/>
        </w:rPr>
        <w:t>RAs</w:t>
      </w:r>
      <w:r w:rsidRPr="003326AF">
        <w:rPr>
          <w:b/>
          <w:bCs/>
        </w:rPr>
        <w:t xml:space="preserve"> are a</w:t>
      </w:r>
      <w:r>
        <w:rPr>
          <w:b/>
          <w:bCs/>
        </w:rPr>
        <w:t xml:space="preserve">t the highest level of abstraction: </w:t>
      </w:r>
      <w:r>
        <w:t xml:space="preserve">In comparison to concrete architectures, RAs aim to capture the essence of the practice as an abstraction that portrays elements necessary for communication, standardization, </w:t>
      </w:r>
      <w:proofErr w:type="gramStart"/>
      <w:r>
        <w:t>implementation</w:t>
      </w:r>
      <w:proofErr w:type="gramEnd"/>
      <w:r>
        <w:t xml:space="preserve"> and maintenance (Cloutier et al. 2010). Hence, RAs aim to provide software engineering knowledge as a set of high level of architectural patterns and do not provide micro implementation details such as specific frameworks, </w:t>
      </w:r>
      <w:proofErr w:type="gramStart"/>
      <w:r>
        <w:t>vendors</w:t>
      </w:r>
      <w:proofErr w:type="gramEnd"/>
      <w:r>
        <w:t xml:space="preserve"> or environments</w:t>
      </w:r>
      <w:r w:rsidR="002C21D0">
        <w:t xml:space="preserve"> </w:t>
      </w:r>
    </w:p>
    <w:p w14:paraId="42355B8E" w14:textId="77777777" w:rsidR="00F1014B" w:rsidRDefault="00F1014B" w:rsidP="00F1014B">
      <w:pPr>
        <w:ind w:left="720"/>
      </w:pPr>
    </w:p>
    <w:p w14:paraId="335E7E17" w14:textId="47ED4E69" w:rsidR="00E76772" w:rsidRDefault="00DF2352" w:rsidP="00E76772">
      <w:pPr>
        <w:numPr>
          <w:ilvl w:val="0"/>
          <w:numId w:val="36"/>
        </w:numPr>
        <w:rPr>
          <w:b/>
          <w:bCs/>
        </w:rPr>
      </w:pPr>
      <w:r w:rsidRPr="00B32F94">
        <w:rPr>
          <w:b/>
          <w:bCs/>
        </w:rPr>
        <w:lastRenderedPageBreak/>
        <w:t>RAs</w:t>
      </w:r>
      <w:r w:rsidR="003326AF" w:rsidRPr="00B32F94">
        <w:rPr>
          <w:b/>
          <w:bCs/>
        </w:rPr>
        <w:t xml:space="preserve"> </w:t>
      </w:r>
      <w:r w:rsidRPr="00B32F94">
        <w:rPr>
          <w:b/>
          <w:bCs/>
        </w:rPr>
        <w:t>emphasize heavily on architectural qualities:</w:t>
      </w:r>
      <w:r w:rsidR="00E76772">
        <w:rPr>
          <w:b/>
          <w:bCs/>
        </w:rPr>
        <w:t xml:space="preserve"> </w:t>
      </w:r>
      <w:r w:rsidR="00E76772">
        <w:t xml:space="preserve">RAs, sitting at a higher level of abstractions are artifacts created for a wider audience and a bigger context, and are usually used by solution architects to deduce a concrete architecture in a specific </w:t>
      </w:r>
      <w:r w:rsidR="00C755C5">
        <w:t>environment</w:t>
      </w:r>
      <w:r w:rsidR="00C735EF">
        <w:t xml:space="preserve"> (</w:t>
      </w:r>
      <w:proofErr w:type="spellStart"/>
      <w:r w:rsidR="00C735EF">
        <w:t>Angelov</w:t>
      </w:r>
      <w:proofErr w:type="spellEnd"/>
      <w:r w:rsidR="00C735EF">
        <w:t xml:space="preserve"> et al. 2008; Stricker et al. 2010). As a result, </w:t>
      </w:r>
      <w:r w:rsidR="00D6021B">
        <w:t>RAs pay more attention to architectural qualities</w:t>
      </w:r>
      <w:r w:rsidR="00AB3066">
        <w:t xml:space="preserve"> and in specific quality attributes.</w:t>
      </w:r>
    </w:p>
    <w:p w14:paraId="6C7F224F" w14:textId="64541A45" w:rsidR="00E76772" w:rsidRDefault="00E76772" w:rsidP="00E76772">
      <w:pPr>
        <w:rPr>
          <w:b/>
          <w:bCs/>
        </w:rPr>
      </w:pPr>
    </w:p>
    <w:p w14:paraId="5CD1250D" w14:textId="03BA4853" w:rsidR="00F1014B" w:rsidRPr="004617FF" w:rsidRDefault="00DF2352" w:rsidP="004617FF">
      <w:pPr>
        <w:numPr>
          <w:ilvl w:val="0"/>
          <w:numId w:val="36"/>
        </w:numPr>
        <w:rPr>
          <w:b/>
          <w:bCs/>
        </w:rPr>
      </w:pPr>
      <w:r w:rsidRPr="00D35197">
        <w:rPr>
          <w:b/>
          <w:bCs/>
        </w:rPr>
        <w:t>In reference architectures, stakeholders are not clearly defined:</w:t>
      </w:r>
      <w:r w:rsidR="00AB3066" w:rsidRPr="00D35197">
        <w:rPr>
          <w:b/>
          <w:bCs/>
        </w:rPr>
        <w:t xml:space="preserve"> </w:t>
      </w:r>
      <w:r w:rsidR="00AB3066">
        <w:t xml:space="preserve">Stakeholders are usually people of the same company involved in the actual design and implementation of the </w:t>
      </w:r>
      <w:r w:rsidR="00D35197">
        <w:t>system and</w:t>
      </w:r>
      <w:r w:rsidR="00AB3066">
        <w:t xml:space="preserve"> do get involved in the </w:t>
      </w:r>
      <w:r w:rsidR="00D35197">
        <w:t>product creation in various phases. Different stakeholders have different concerns and are crucial to the creation of the overall product (</w:t>
      </w:r>
      <w:proofErr w:type="spellStart"/>
      <w:r w:rsidR="00D35197">
        <w:t>Geerdink</w:t>
      </w:r>
      <w:proofErr w:type="spellEnd"/>
      <w:r w:rsidR="00D35197">
        <w:t xml:space="preserve"> 2013). A stakeholder </w:t>
      </w:r>
      <w:proofErr w:type="spellStart"/>
      <w:r w:rsidR="00D35197">
        <w:t>c an</w:t>
      </w:r>
      <w:proofErr w:type="spellEnd"/>
      <w:r w:rsidR="00D35197">
        <w:t xml:space="preserve"> be a developer, a designer, a product owner, a data </w:t>
      </w:r>
      <w:proofErr w:type="gramStart"/>
      <w:r w:rsidR="00D35197">
        <w:t>scientist</w:t>
      </w:r>
      <w:proofErr w:type="gramEnd"/>
      <w:r w:rsidR="00D35197">
        <w:t xml:space="preserve"> or a business analyst.</w:t>
      </w:r>
      <w:r w:rsidR="00765FEA">
        <w:t xml:space="preserve"> Notwithstanding, due to the generic nature of the RAs, it is not feasible to indicate all stakeholders a priori. </w:t>
      </w:r>
      <w:r w:rsidR="003367E1">
        <w:t>In addition, RAs are at a higher level of abstraction and tend to provide solutions for a class of problems and not a specific context. Therefore, defining and introducing stakeholders into RAs can potentially decrease their effectiveness (Chang and Boyd 2018)</w:t>
      </w:r>
      <w:r w:rsidR="00AC7E66">
        <w:fldChar w:fldCharType="begin"/>
      </w:r>
      <w:r w:rsidR="00AC7E66">
        <w:instrText xml:space="preserve"> ADDIN EN.CITE &lt;EndNote&gt;&lt;Cite&gt;&lt;Author&gt;Ataei&lt;/Author&gt;&lt;Year&gt;2020&lt;/Year&gt;&lt;RecNum&gt;404&lt;/RecNum&gt;&lt;DisplayText&gt;(Ataei &amp;amp; Litchfield, 2020)&lt;/DisplayText&gt;&lt;record&gt;&lt;rec-number&gt;404&lt;/rec-number&gt;&lt;foreign-keys&gt;&lt;key app="EN" db-id="9290f22rjpez9tef0t2xd5xo5d0d02v505as" timestamp="1614402649"&gt;404&lt;/key&gt;&lt;/foreign-keys&gt;&lt;ref-type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2C21D0">
        <w:t xml:space="preserve"> </w:t>
      </w:r>
      <w:r w:rsidR="003367E1">
        <w:t>.</w:t>
      </w:r>
    </w:p>
    <w:p w14:paraId="4CBBD46D" w14:textId="77777777" w:rsidR="00F1014B" w:rsidRPr="00E8175B" w:rsidRDefault="00F1014B" w:rsidP="00F1014B">
      <w:pPr>
        <w:ind w:left="720"/>
        <w:rPr>
          <w:b/>
          <w:bCs/>
        </w:rPr>
      </w:pPr>
    </w:p>
    <w:p w14:paraId="04D034CF" w14:textId="5BB09B12" w:rsidR="00F1014B" w:rsidRPr="00A6558E" w:rsidRDefault="00DF2352" w:rsidP="00F1014B">
      <w:pPr>
        <w:numPr>
          <w:ilvl w:val="0"/>
          <w:numId w:val="36"/>
        </w:numPr>
        <w:rPr>
          <w:b/>
          <w:bCs/>
        </w:rPr>
      </w:pPr>
      <w:r>
        <w:rPr>
          <w:b/>
          <w:bCs/>
        </w:rPr>
        <w:t xml:space="preserve">RAs </w:t>
      </w:r>
      <w:r w:rsidR="00B32F94">
        <w:rPr>
          <w:b/>
          <w:bCs/>
        </w:rPr>
        <w:t>promote adherence to common standards:</w:t>
      </w:r>
      <w:r w:rsidR="00F1014B">
        <w:rPr>
          <w:b/>
          <w:bCs/>
        </w:rPr>
        <w:t xml:space="preserve"> </w:t>
      </w:r>
      <w:r w:rsidR="00F1014B">
        <w:t xml:space="preserve">The design of an RA is usually </w:t>
      </w:r>
      <w:r w:rsidR="00A6558E">
        <w:t xml:space="preserve">guided by existing architectural patterns, common pitfalls in practice, system development and literature. For this reason, RAs convey standard approaches and patterns that avoid known pitfall, facilitate reuse, and decreased complexity </w:t>
      </w:r>
      <w:r w:rsidR="00AC7E66">
        <w:fldChar w:fldCharType="begin"/>
      </w:r>
      <w:r w:rsidR="00AC7E66">
        <w:instrText xml:space="preserve"> ADDIN EN.CITE &lt;EndNote&gt;&lt;Cite&gt;&lt;Author&gt;Ataei&lt;/Author&gt;&lt;Year&gt;2020&lt;/Year&gt;&lt;RecNum&gt;416&lt;/RecNum&gt;&lt;DisplayText&gt;(Ataei &amp;amp; Litchfield, 2020)&lt;/DisplayText&gt;&lt;record&gt;&lt;rec-number&gt;416&lt;/rec-number&gt;&lt;foreign-keys&gt;&lt;key app="EN" db-id="9290f22rjpez9tef0t2xd5xo5d0d02v505as" timestamp="1638349797"&gt;416&lt;/key&gt;&lt;/foreign-keys&gt;&lt;ref-type name="Journal Article"&gt;17&lt;/ref-type&gt;&lt;contributors&gt;&lt;authors&gt;&lt;author&gt;Ataei, Pouya&lt;/author&gt;&lt;author&gt;Litchfield, Alan T&lt;/author&gt;&lt;/authors&gt;&lt;/contributors&gt;&lt;titles&gt;&lt;title&gt;Big Data Reference Architectures, a systematic literature review&lt;/title&gt;&lt;/titles&gt;&lt;dates&gt;&lt;year&gt;2020&lt;/year&gt;&lt;/dates&gt;&lt;urls&gt;&lt;/urls&gt;&lt;/record&gt;&lt;/Cite&gt;&lt;/EndNote&gt;</w:instrText>
      </w:r>
      <w:r w:rsidR="00AC7E66">
        <w:fldChar w:fldCharType="separate"/>
      </w:r>
      <w:r w:rsidR="00AC7E66">
        <w:rPr>
          <w:noProof/>
        </w:rPr>
        <w:t>(Ataei &amp; Litchfield, 2020)</w:t>
      </w:r>
      <w:r w:rsidR="00AC7E66">
        <w:fldChar w:fldCharType="end"/>
      </w:r>
      <w:r w:rsidR="00A6558E">
        <w:t>.</w:t>
      </w:r>
    </w:p>
    <w:p w14:paraId="3641F2BF" w14:textId="77777777" w:rsidR="00F1014B" w:rsidRPr="00F1014B" w:rsidRDefault="00F1014B" w:rsidP="00F1014B">
      <w:pPr>
        <w:rPr>
          <w:b/>
          <w:bCs/>
        </w:rPr>
      </w:pPr>
    </w:p>
    <w:p w14:paraId="6BD6AC4F" w14:textId="39777344" w:rsidR="00AC7E66" w:rsidRPr="00C20BA0" w:rsidRDefault="00B32F94" w:rsidP="00C20BA0">
      <w:pPr>
        <w:numPr>
          <w:ilvl w:val="0"/>
          <w:numId w:val="36"/>
        </w:numPr>
        <w:rPr>
          <w:b/>
          <w:bCs/>
        </w:rPr>
      </w:pPr>
      <w:r>
        <w:rPr>
          <w:b/>
          <w:bCs/>
        </w:rPr>
        <w:t>RAs are effective artefacts for system development and communication:</w:t>
      </w:r>
      <w:r w:rsidR="00DF2352">
        <w:rPr>
          <w:b/>
          <w:bCs/>
        </w:rPr>
        <w:t xml:space="preserve"> </w:t>
      </w:r>
      <w:r w:rsidR="00D03A67">
        <w:t xml:space="preserve">RAs are powerful artefacts that can are used by architects that design, manage, and utilize complex system to improve communication, enabling them to work in an coherent, integrated fashion </w:t>
      </w:r>
      <w:r w:rsidR="00AC7E66">
        <w:fldChar w:fldCharType="begin"/>
      </w:r>
      <w:r w:rsidR="00AC7E66">
        <w:instrText xml:space="preserve"> ADDIN EN.CITE &lt;EndNote&gt;&lt;Cite ExcludeYear="1"&gt;&lt;Author&gt;Hilliard&lt;/Author&gt;&lt;RecNum&gt;406&lt;/RecNum&gt;&lt;DisplayText&gt;(Hilliard)&lt;/DisplayText&gt;&lt;record&gt;&lt;rec-number&gt;406&lt;/rec-number&gt;&lt;foreign-keys&gt;&lt;key app="EN" db-id="9290f22rjpez9tef0t2xd5xo5d0d02v505as" timestamp="1620898256"&gt;406&lt;/key&gt;&lt;/foreign-keys&gt;&lt;ref-type name="Generic"&gt;13&lt;/ref-type&gt;&lt;contributors&gt;&lt;authors&gt;&lt;author&gt;Hilliard, Rich&lt;/author&gt;&lt;/authors&gt;&lt;/contributors&gt;&lt;titles&gt;&lt;title&gt;ISO/IEC/IEEE 42010&lt;/title&gt;&lt;/titles&gt;&lt;dates&gt;&lt;/dates&gt;&lt;urls&gt;&lt;/urls&gt;&lt;/record&gt;&lt;/Cite&gt;&lt;/EndNote&gt;</w:instrText>
      </w:r>
      <w:r w:rsidR="00AC7E66">
        <w:fldChar w:fldCharType="separate"/>
      </w:r>
      <w:r w:rsidR="00AC7E66">
        <w:rPr>
          <w:noProof/>
        </w:rPr>
        <w:t>(Hilliard)</w:t>
      </w:r>
      <w:r w:rsidR="00AC7E66">
        <w:fldChar w:fldCharType="end"/>
      </w:r>
      <w:r w:rsidR="00D03A67">
        <w:t>. RAs are created as assets that codify the best practice and conventions of the industry and often include architectural descriptions and standards.</w:t>
      </w:r>
      <w:r w:rsidR="007926DF">
        <w:t xml:space="preserve"> </w:t>
      </w:r>
    </w:p>
    <w:p w14:paraId="368DCB53" w14:textId="77777777" w:rsidR="00C20BA0" w:rsidRPr="00C20BA0" w:rsidRDefault="00C20BA0" w:rsidP="00C20BA0">
      <w:pPr>
        <w:ind w:left="720"/>
        <w:rPr>
          <w:b/>
          <w:bCs/>
        </w:rPr>
      </w:pPr>
    </w:p>
    <w:p w14:paraId="4B102A17" w14:textId="440D2001" w:rsidR="00C40FDD" w:rsidRDefault="00C20BA0" w:rsidP="001F17A7">
      <w:pPr>
        <w:pStyle w:val="Heading2"/>
      </w:pPr>
      <w:r w:rsidRPr="00C20BA0">
        <w:t xml:space="preserve">How can RAs help BD system </w:t>
      </w:r>
      <w:r w:rsidR="00DE5A2C" w:rsidRPr="00C20BA0">
        <w:t>development</w:t>
      </w:r>
      <w:r w:rsidR="00DE5A2C">
        <w:t>?</w:t>
      </w:r>
      <w:r w:rsidRPr="00C20BA0">
        <w:t xml:space="preserve"> </w:t>
      </w:r>
    </w:p>
    <w:p w14:paraId="4691A572" w14:textId="159E8AD7" w:rsidR="00DE5A2C" w:rsidRDefault="00DE5A2C" w:rsidP="00DE5A2C"/>
    <w:p w14:paraId="57990582" w14:textId="77777777" w:rsidR="00FD5E2E" w:rsidRDefault="00AD1126" w:rsidP="00DE5A2C">
      <w:r>
        <w:t xml:space="preserve">Despite the high failure rate of BD projects, IT giants such as Google or Amazon have developed exclusive </w:t>
      </w:r>
      <w:r w:rsidR="007D6DC9">
        <w:t>BD systems with complicated data pipelines, data management, procurement and batch and real-time analysis capabilities (Kohler and Specht 2019).</w:t>
      </w:r>
      <w:r w:rsidR="003E0B35">
        <w:t xml:space="preserve"> Having the resources required, these companies attract the best of talent from around the globe to manage the complexity involved in development of big data systems. </w:t>
      </w:r>
      <w:r w:rsidR="00322595">
        <w:t>Notwithstanding</w:t>
      </w:r>
      <w:r w:rsidR="003E0B35">
        <w:t xml:space="preserve">, that’s not the reality of majority of organizations that are trying to benefit from big data analytics. </w:t>
      </w:r>
    </w:p>
    <w:p w14:paraId="40E861D1" w14:textId="77777777" w:rsidR="00FD5E2E" w:rsidRDefault="00FD5E2E" w:rsidP="00DE5A2C"/>
    <w:p w14:paraId="6216D6B1" w14:textId="15624511" w:rsidR="00B6724A" w:rsidRDefault="003E0B35" w:rsidP="00B046DD">
      <w:r>
        <w:t xml:space="preserve">Big data </w:t>
      </w:r>
      <w:r w:rsidR="004F4779">
        <w:t>systems sail away from the</w:t>
      </w:r>
      <w:r w:rsidR="00BA55D3" w:rsidRPr="00BA55D3">
        <w:t xml:space="preserve"> </w:t>
      </w:r>
      <w:r w:rsidR="00BA55D3">
        <w:t>traditional small data analytics</w:t>
      </w:r>
      <w:r w:rsidR="004F4779">
        <w:t xml:space="preserve"> paradigm</w:t>
      </w:r>
      <w:r w:rsidR="005C3F58">
        <w:t>s and</w:t>
      </w:r>
      <w:r w:rsidR="004F4779">
        <w:t xml:space="preserve"> bring various challenges including </w:t>
      </w:r>
      <w:r w:rsidR="00BA55D3">
        <w:t xml:space="preserve">rapid technology change challenges (Chen et al. 2016), system development and architecture challenges (Jagadish et al. 2014) and organizational challenges (Rada et al. 2017; </w:t>
      </w:r>
      <w:proofErr w:type="spellStart"/>
      <w:r w:rsidR="00BA55D3">
        <w:t>Vassakis</w:t>
      </w:r>
      <w:proofErr w:type="spellEnd"/>
      <w:r w:rsidR="00BA55D3">
        <w:t xml:space="preserve"> et al. 2018).</w:t>
      </w:r>
      <w:r w:rsidR="00B046DD">
        <w:t xml:space="preserve"> BD does not only mean ‘big’ amount of data, or just volume; other characteristics of BD such as velocity, variety, </w:t>
      </w:r>
      <w:proofErr w:type="gramStart"/>
      <w:r w:rsidR="00B046DD">
        <w:t>veracity</w:t>
      </w:r>
      <w:proofErr w:type="gramEnd"/>
      <w:r w:rsidR="00B046DD">
        <w:t xml:space="preserve"> and variability bring significant challenges on the table. Although these challenges do not only belong to domain of BD systems, BD exacerbates these challenges because</w:t>
      </w:r>
      <w:r w:rsidR="00B6724A">
        <w:t xml:space="preserve"> of the following </w:t>
      </w:r>
      <w:proofErr w:type="gramStart"/>
      <w:r w:rsidR="00B6724A">
        <w:t>reasons</w:t>
      </w:r>
      <w:r w:rsidR="004D326D">
        <w:t>;</w:t>
      </w:r>
      <w:proofErr w:type="gramEnd"/>
    </w:p>
    <w:p w14:paraId="7600699A" w14:textId="77777777" w:rsidR="004D326D" w:rsidRDefault="004D326D" w:rsidP="00B046DD"/>
    <w:p w14:paraId="6386F055" w14:textId="0F64E367" w:rsidR="00B6724A" w:rsidRDefault="00B6724A" w:rsidP="00B6724A">
      <w:pPr>
        <w:numPr>
          <w:ilvl w:val="0"/>
          <w:numId w:val="37"/>
        </w:numPr>
      </w:pPr>
      <w:r>
        <w:t>D</w:t>
      </w:r>
      <w:r w:rsidR="00B046DD">
        <w:t>istributed scaling is required to address</w:t>
      </w:r>
      <w:r w:rsidR="007F6574">
        <w:t xml:space="preserve"> batch and stream processing demands</w:t>
      </w:r>
    </w:p>
    <w:p w14:paraId="5A4AF122" w14:textId="13B0504B" w:rsidR="00B6724A" w:rsidRDefault="00B6724A" w:rsidP="00B6724A">
      <w:pPr>
        <w:numPr>
          <w:ilvl w:val="0"/>
          <w:numId w:val="37"/>
        </w:numPr>
      </w:pPr>
      <w:r>
        <w:t>T</w:t>
      </w:r>
      <w:r w:rsidR="00B046DD">
        <w:t xml:space="preserve">here is a need for real near-time performance (stream processing) </w:t>
      </w:r>
    </w:p>
    <w:p w14:paraId="2226CE07" w14:textId="51A6031E" w:rsidR="00B6724A" w:rsidRDefault="00B6724A" w:rsidP="00B6724A">
      <w:pPr>
        <w:numPr>
          <w:ilvl w:val="0"/>
          <w:numId w:val="37"/>
        </w:numPr>
      </w:pPr>
      <w:r>
        <w:t>C</w:t>
      </w:r>
      <w:r w:rsidR="00B046DD">
        <w:t>omplex technology orchestration is required to create effective communication channels between components and data flow</w:t>
      </w:r>
    </w:p>
    <w:p w14:paraId="2E798E7E" w14:textId="6F3A531E" w:rsidR="00B6724A" w:rsidRDefault="00B6724A" w:rsidP="00B6724A">
      <w:pPr>
        <w:numPr>
          <w:ilvl w:val="0"/>
          <w:numId w:val="37"/>
        </w:numPr>
      </w:pPr>
      <w:r>
        <w:t>C</w:t>
      </w:r>
      <w:r w:rsidR="00B046DD">
        <w:t>ontinuous delivery is required to continually disseminate patterns and insights into various business domains</w:t>
      </w:r>
    </w:p>
    <w:p w14:paraId="0D68FD77" w14:textId="67E4173F" w:rsidR="003B414F" w:rsidRDefault="0068075D" w:rsidP="003B414F">
      <w:pPr>
        <w:numPr>
          <w:ilvl w:val="0"/>
          <w:numId w:val="37"/>
        </w:numPr>
      </w:pPr>
      <w:r>
        <w:lastRenderedPageBreak/>
        <w:t>T</w:t>
      </w:r>
      <w:r w:rsidR="00544BDE">
        <w:t xml:space="preserve">wo different </w:t>
      </w:r>
      <w:r>
        <w:t xml:space="preserve">approaches are required for </w:t>
      </w:r>
      <w:r w:rsidR="00544BDE">
        <w:t xml:space="preserve">data </w:t>
      </w:r>
      <w:r>
        <w:t xml:space="preserve">processing, </w:t>
      </w:r>
      <w:proofErr w:type="gramStart"/>
      <w:r w:rsidR="00544BDE">
        <w:t>stream</w:t>
      </w:r>
      <w:proofErr w:type="gramEnd"/>
      <w:r w:rsidR="00544BDE">
        <w:t xml:space="preserve"> and batch processing; or fast and delayed processing</w:t>
      </w:r>
      <w:r w:rsidR="00663141">
        <w:t xml:space="preserve"> (Jagadish et al. 2014)</w:t>
      </w:r>
      <w:r w:rsidR="004E0A71">
        <w:t>.</w:t>
      </w:r>
    </w:p>
    <w:p w14:paraId="7F4145E8" w14:textId="77777777" w:rsidR="00F543C4" w:rsidRDefault="00A90AB6" w:rsidP="00D22D42">
      <w:r>
        <w:t xml:space="preserve">To provide a solution to these challenges, one </w:t>
      </w:r>
      <w:proofErr w:type="gramStart"/>
      <w:r>
        <w:t>has to</w:t>
      </w:r>
      <w:proofErr w:type="gramEnd"/>
      <w:r>
        <w:t xml:space="preserve"> realize the core fundamentals of BD systems. Academic and practitioners of BD, describe BD as an interplay of methodology (workflow, organization), software engineering (data engineering, storage, </w:t>
      </w:r>
      <w:r w:rsidR="00CE325F">
        <w:t>etc.</w:t>
      </w:r>
      <w:r>
        <w:t>), and analysis (math, statistics)</w:t>
      </w:r>
      <w:r w:rsidRPr="00A90AB6">
        <w:t xml:space="preserve"> </w:t>
      </w:r>
      <w:r>
        <w:t>(Akhtar et al. 2019; Rad and Ataei 2017).</w:t>
      </w:r>
      <w:r w:rsidR="00D22D42">
        <w:t xml:space="preserve"> Therefore, one can deduce that technology orchestration is a focal in BD system development and maintenance.</w:t>
      </w:r>
    </w:p>
    <w:p w14:paraId="590CF87A" w14:textId="77777777" w:rsidR="00F543C4" w:rsidRDefault="00F543C4" w:rsidP="00D22D42"/>
    <w:p w14:paraId="72D93FC0" w14:textId="771EE7F5" w:rsidR="00913D36" w:rsidRDefault="00F543C4" w:rsidP="00D22D42">
      <w:r>
        <w:t xml:space="preserve">Positioned on top of this rationale, and to address RQ2, RAs can be considered an effective artefact that help with component delineation, interface definition, technology orchestration, variability management, </w:t>
      </w:r>
      <w:r w:rsidR="00CB76AA">
        <w:t>scalability,</w:t>
      </w:r>
      <w:r>
        <w:t xml:space="preserve"> and maintenance of BD systems (Chang and Boyd 2018; Nadal et al. 2017).</w:t>
      </w:r>
      <w:r w:rsidR="00CB76AA">
        <w:t xml:space="preserve"> </w:t>
      </w:r>
      <w:r w:rsidR="008C43EB">
        <w:t>The purpose of RAs</w:t>
      </w:r>
      <w:r w:rsidR="00913D36">
        <w:t xml:space="preserve"> is to create an integrated environment in which </w:t>
      </w:r>
      <w:r w:rsidR="00F213A1">
        <w:t xml:space="preserve">fragmented processes around the </w:t>
      </w:r>
      <w:r w:rsidR="00570D5E">
        <w:t>system</w:t>
      </w:r>
      <w:r w:rsidR="00F213A1">
        <w:t xml:space="preserve"> are optimized, responsiveness to change is assured, and delivery of </w:t>
      </w:r>
      <w:r w:rsidR="00570D5E">
        <w:t>architectural</w:t>
      </w:r>
      <w:r w:rsidR="00F213A1">
        <w:t xml:space="preserve"> strateg</w:t>
      </w:r>
      <w:r w:rsidR="00570D5E">
        <w:t xml:space="preserve">ies </w:t>
      </w:r>
      <w:r w:rsidR="00F213A1">
        <w:t>is supported.</w:t>
      </w:r>
      <w:r w:rsidR="004A5F56">
        <w:t xml:space="preserve"> </w:t>
      </w:r>
    </w:p>
    <w:p w14:paraId="3BF6BE4E" w14:textId="77777777" w:rsidR="00913D36" w:rsidRDefault="00913D36" w:rsidP="00D22D42"/>
    <w:p w14:paraId="45EC3677" w14:textId="3D64F2E6" w:rsidR="007F5B9C" w:rsidRDefault="007F1113" w:rsidP="008B0DE3">
      <w:r>
        <w:t>Most authors</w:t>
      </w:r>
      <w:r w:rsidR="004A5F56">
        <w:t xml:space="preserve"> and practitioners</w:t>
      </w:r>
      <w:r>
        <w:t xml:space="preserve"> agree that issues around BD </w:t>
      </w:r>
      <w:r w:rsidR="007F5B9C">
        <w:t>software engineering</w:t>
      </w:r>
      <w:r>
        <w:t xml:space="preserve"> and </w:t>
      </w:r>
      <w:r w:rsidR="007F5B9C">
        <w:t>system development</w:t>
      </w:r>
      <w:r>
        <w:t xml:space="preserve"> are severe and that this </w:t>
      </w:r>
      <w:r w:rsidR="005547BA">
        <w:t xml:space="preserve">justifies </w:t>
      </w:r>
      <w:r>
        <w:t>the use of RAs</w:t>
      </w:r>
      <w:r w:rsidR="005547BA">
        <w:t xml:space="preserve"> for BD systems</w:t>
      </w:r>
      <w:r>
        <w:t xml:space="preserve"> (Chang and Boyd 2018). </w:t>
      </w:r>
      <w:r w:rsidR="00A45B7E">
        <w:t>Starting with a grounded RA mean</w:t>
      </w:r>
      <w:r w:rsidR="004F1F25">
        <w:t>s</w:t>
      </w:r>
      <w:r w:rsidR="00A45B7E">
        <w:t xml:space="preserve"> that the software architect </w:t>
      </w:r>
      <w:r w:rsidR="008B0DE3">
        <w:t xml:space="preserve">can refer to an already designed orchestration of components, interfaces, inter-communications, and variability points and map them against the organization’s capability framework, desired quality attributes, and business drivers and vision. This also means that the software architecture or the software architecture group is no longer challenged to model a new architecture from an array of independent components that needs to be assembled through effective interface, cache mechanisms, storage, etc. </w:t>
      </w:r>
    </w:p>
    <w:p w14:paraId="17164221" w14:textId="77777777" w:rsidR="007F5B9C" w:rsidRDefault="007F5B9C" w:rsidP="00DE5A2C"/>
    <w:p w14:paraId="627AB693" w14:textId="4F466286" w:rsidR="000E6A78" w:rsidRPr="00DE5A2C" w:rsidRDefault="009D37B5" w:rsidP="000E6A78">
      <w:r>
        <w:t>On that account, RA is a</w:t>
      </w:r>
      <w:r w:rsidR="000E6A78">
        <w:t>n artefact that facilitates development and homogenization of BD systems. Using RA to address complex problems have been successfully applied for Database Management Systems (DBMS) (</w:t>
      </w:r>
      <w:proofErr w:type="spellStart"/>
      <w:r w:rsidR="000E6A78">
        <w:t>Piñeiro</w:t>
      </w:r>
      <w:proofErr w:type="spellEnd"/>
      <w:r w:rsidR="000E6A78">
        <w:t xml:space="preserve"> et al. 2019) and Distributed Database Management Systems (DDBMS) (Rahimi and </w:t>
      </w:r>
      <w:proofErr w:type="spellStart"/>
      <w:r w:rsidR="000E6A78">
        <w:t>Haug</w:t>
      </w:r>
      <w:proofErr w:type="spellEnd"/>
      <w:r w:rsidR="000E6A78">
        <w:t xml:space="preserve"> 2010).</w:t>
      </w:r>
    </w:p>
    <w:p w14:paraId="18BB1F63" w14:textId="15AF59AA" w:rsidR="000E6A78" w:rsidRDefault="000E6A78" w:rsidP="000E6A78">
      <w:pPr>
        <w:spacing w:afterLines="100" w:after="240"/>
        <w:rPr>
          <w:sz w:val="20"/>
          <w:szCs w:val="28"/>
        </w:rPr>
      </w:pPr>
    </w:p>
    <w:p w14:paraId="330F324E" w14:textId="7394DEED" w:rsidR="00FB30D2" w:rsidRDefault="000E2838" w:rsidP="001F17A7">
      <w:pPr>
        <w:pStyle w:val="Heading2"/>
        <w:rPr>
          <w:rStyle w:val="Heading1Char"/>
          <w:b/>
          <w:bCs/>
          <w:sz w:val="24"/>
          <w:szCs w:val="28"/>
          <w:lang w:val="en-GB" w:eastAsia="en-GB"/>
        </w:rPr>
      </w:pPr>
      <w:r w:rsidRPr="000E2838">
        <w:rPr>
          <w:rStyle w:val="Heading1Char"/>
          <w:b/>
          <w:bCs/>
          <w:sz w:val="24"/>
          <w:szCs w:val="28"/>
          <w:lang w:val="en-GB" w:eastAsia="en-GB"/>
        </w:rPr>
        <w:t xml:space="preserve">What are current BD RAs? </w:t>
      </w:r>
    </w:p>
    <w:p w14:paraId="31390CB4" w14:textId="74A930BA" w:rsidR="001A0E97" w:rsidRDefault="001A0E97" w:rsidP="001A0E97">
      <w:pPr>
        <w:rPr>
          <w:lang w:val="en-GB" w:eastAsia="en-GB"/>
        </w:rPr>
      </w:pPr>
    </w:p>
    <w:p w14:paraId="19BF3986" w14:textId="5C76490F" w:rsidR="001A0E97" w:rsidRDefault="001A0E97" w:rsidP="001A0E97">
      <w:pPr>
        <w:rPr>
          <w:lang w:val="en-GB" w:eastAsia="en-GB"/>
        </w:rPr>
      </w:pPr>
      <w:r>
        <w:rPr>
          <w:lang w:val="en-GB" w:eastAsia="en-GB"/>
        </w:rPr>
        <w:t>As a result of this SLR</w:t>
      </w:r>
      <w:r w:rsidR="00226B82">
        <w:rPr>
          <w:lang w:val="en-GB" w:eastAsia="en-GB"/>
        </w:rPr>
        <w:t xml:space="preserve"> and to answer </w:t>
      </w:r>
      <w:r w:rsidR="00957B0B">
        <w:rPr>
          <w:lang w:val="en-GB" w:eastAsia="en-GB"/>
        </w:rPr>
        <w:t>RQ</w:t>
      </w:r>
      <w:r w:rsidR="00226B82">
        <w:rPr>
          <w:lang w:val="en-GB" w:eastAsia="en-GB"/>
        </w:rPr>
        <w:t>3</w:t>
      </w:r>
      <w:r>
        <w:rPr>
          <w:lang w:val="en-GB" w:eastAsia="en-GB"/>
        </w:rPr>
        <w:t>, 23 BD RA has been found</w:t>
      </w:r>
      <w:r w:rsidR="004A0558">
        <w:rPr>
          <w:lang w:val="en-GB" w:eastAsia="en-GB"/>
        </w:rPr>
        <w:t xml:space="preserve">, among which 23 RAS are from academia, 4 from practice, </w:t>
      </w:r>
      <w:r w:rsidR="000B39E5">
        <w:rPr>
          <w:lang w:val="en-GB" w:eastAsia="en-GB"/>
        </w:rPr>
        <w:t xml:space="preserve">and one through the collaboration of academia and practice. </w:t>
      </w:r>
      <w:r w:rsidR="0066647F">
        <w:rPr>
          <w:lang w:val="en-GB" w:eastAsia="en-GB"/>
        </w:rPr>
        <w:t>These are described further in Table 1.</w:t>
      </w:r>
    </w:p>
    <w:p w14:paraId="63F360A2" w14:textId="77777777" w:rsidR="00A83261" w:rsidRPr="001A0E97" w:rsidRDefault="00A83261" w:rsidP="001A0E97">
      <w:pPr>
        <w:rPr>
          <w:lang w:val="en-GB" w:eastAsia="en-GB"/>
        </w:rPr>
      </w:pPr>
    </w:p>
    <w:tbl>
      <w:tblPr>
        <w:tblW w:w="81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6"/>
        <w:gridCol w:w="5670"/>
        <w:gridCol w:w="1176"/>
        <w:gridCol w:w="720"/>
      </w:tblGrid>
      <w:tr w:rsidR="007E645B" w:rsidRPr="006B56B3" w14:paraId="4190CBC8" w14:textId="192CD6FB" w:rsidTr="004B3295">
        <w:trPr>
          <w:cantSplit/>
          <w:trHeight w:hRule="exact" w:val="397"/>
          <w:jc w:val="center"/>
        </w:trPr>
        <w:tc>
          <w:tcPr>
            <w:tcW w:w="8162" w:type="dxa"/>
            <w:gridSpan w:val="4"/>
            <w:shd w:val="clear" w:color="auto" w:fill="356392"/>
            <w:vAlign w:val="center"/>
          </w:tcPr>
          <w:p w14:paraId="6840218A" w14:textId="04FE1807" w:rsidR="007E645B" w:rsidRPr="006B56B3" w:rsidRDefault="007E645B" w:rsidP="007E645B">
            <w:pPr>
              <w:pStyle w:val="References"/>
              <w:numPr>
                <w:ilvl w:val="0"/>
                <w:numId w:val="0"/>
              </w:numPr>
              <w:rPr>
                <w:b/>
                <w:bCs/>
                <w:color w:val="FFFFFF"/>
                <w:szCs w:val="22"/>
              </w:rPr>
            </w:pPr>
            <w:r w:rsidRPr="006B56B3">
              <w:rPr>
                <w:b/>
                <w:bCs/>
                <w:color w:val="FFFFFF"/>
                <w:szCs w:val="22"/>
              </w:rPr>
              <w:t xml:space="preserve">Table 1 </w:t>
            </w:r>
            <w:r>
              <w:rPr>
                <w:b/>
                <w:bCs/>
                <w:color w:val="FFFFFF"/>
                <w:szCs w:val="22"/>
              </w:rPr>
              <w:t>–</w:t>
            </w:r>
            <w:r w:rsidRPr="006B56B3">
              <w:rPr>
                <w:b/>
                <w:bCs/>
                <w:color w:val="FFFFFF"/>
                <w:szCs w:val="22"/>
              </w:rPr>
              <w:t xml:space="preserve"> </w:t>
            </w:r>
            <w:r>
              <w:rPr>
                <w:b/>
                <w:bCs/>
                <w:color w:val="FFFFFF"/>
                <w:szCs w:val="22"/>
              </w:rPr>
              <w:t>BD RAs</w:t>
            </w:r>
          </w:p>
        </w:tc>
      </w:tr>
      <w:tr w:rsidR="00A83261" w:rsidRPr="00EA1405" w14:paraId="51FA3FCC" w14:textId="7F539A79" w:rsidTr="004B3295">
        <w:trPr>
          <w:cantSplit/>
          <w:trHeight w:val="576"/>
          <w:jc w:val="center"/>
        </w:trPr>
        <w:tc>
          <w:tcPr>
            <w:tcW w:w="596" w:type="dxa"/>
            <w:vAlign w:val="center"/>
          </w:tcPr>
          <w:p w14:paraId="38D6A544" w14:textId="14C831F7" w:rsidR="00A83261" w:rsidRPr="00A83261" w:rsidRDefault="00846EC1" w:rsidP="00846EC1">
            <w:pPr>
              <w:pStyle w:val="Default"/>
              <w:jc w:val="center"/>
              <w:rPr>
                <w:b/>
                <w:bCs/>
                <w:sz w:val="20"/>
                <w:szCs w:val="20"/>
              </w:rPr>
            </w:pPr>
            <w:r>
              <w:rPr>
                <w:b/>
                <w:bCs/>
                <w:sz w:val="20"/>
                <w:szCs w:val="20"/>
              </w:rPr>
              <w:t>No.</w:t>
            </w:r>
          </w:p>
        </w:tc>
        <w:tc>
          <w:tcPr>
            <w:tcW w:w="5670" w:type="dxa"/>
            <w:vAlign w:val="center"/>
          </w:tcPr>
          <w:p w14:paraId="6112E1DF" w14:textId="59E4C7ED" w:rsidR="00A83261" w:rsidRPr="00A83261" w:rsidRDefault="00A83261" w:rsidP="00A83261">
            <w:pPr>
              <w:pStyle w:val="Default"/>
              <w:jc w:val="center"/>
              <w:rPr>
                <w:b/>
                <w:bCs/>
                <w:sz w:val="20"/>
                <w:szCs w:val="20"/>
              </w:rPr>
            </w:pPr>
            <w:r w:rsidRPr="00A83261">
              <w:rPr>
                <w:b/>
                <w:bCs/>
                <w:sz w:val="20"/>
                <w:szCs w:val="20"/>
              </w:rPr>
              <w:t xml:space="preserve">Reference Architecture </w:t>
            </w:r>
          </w:p>
        </w:tc>
        <w:tc>
          <w:tcPr>
            <w:tcW w:w="1176" w:type="dxa"/>
            <w:vAlign w:val="center"/>
          </w:tcPr>
          <w:p w14:paraId="630F0330" w14:textId="21E17CB1" w:rsidR="00A83261" w:rsidRPr="00A83261" w:rsidRDefault="00A83261" w:rsidP="00A83261">
            <w:pPr>
              <w:pStyle w:val="Default"/>
              <w:jc w:val="center"/>
              <w:rPr>
                <w:b/>
                <w:bCs/>
                <w:sz w:val="20"/>
                <w:szCs w:val="20"/>
              </w:rPr>
            </w:pPr>
            <w:r w:rsidRPr="00A83261">
              <w:rPr>
                <w:b/>
                <w:bCs/>
                <w:sz w:val="20"/>
                <w:szCs w:val="20"/>
              </w:rPr>
              <w:t xml:space="preserve">Domain </w:t>
            </w:r>
          </w:p>
        </w:tc>
        <w:tc>
          <w:tcPr>
            <w:tcW w:w="720" w:type="dxa"/>
            <w:vAlign w:val="center"/>
          </w:tcPr>
          <w:p w14:paraId="455A1103" w14:textId="783BE49F" w:rsidR="00A83261" w:rsidRPr="00A83261" w:rsidRDefault="00846EC1" w:rsidP="00846EC1">
            <w:pPr>
              <w:pStyle w:val="Default"/>
              <w:jc w:val="center"/>
              <w:rPr>
                <w:b/>
                <w:bCs/>
                <w:sz w:val="20"/>
                <w:szCs w:val="20"/>
              </w:rPr>
            </w:pPr>
            <w:r>
              <w:rPr>
                <w:b/>
                <w:bCs/>
                <w:sz w:val="20"/>
                <w:szCs w:val="20"/>
              </w:rPr>
              <w:t>Year</w:t>
            </w:r>
          </w:p>
        </w:tc>
      </w:tr>
      <w:tr w:rsidR="007A32CA" w:rsidRPr="00EA1405" w14:paraId="0382D8F1" w14:textId="2B4B8013" w:rsidTr="004B3295">
        <w:trPr>
          <w:cantSplit/>
          <w:trHeight w:val="530"/>
          <w:jc w:val="center"/>
        </w:trPr>
        <w:tc>
          <w:tcPr>
            <w:tcW w:w="596" w:type="dxa"/>
            <w:vAlign w:val="center"/>
          </w:tcPr>
          <w:p w14:paraId="10AE1CAC" w14:textId="42E9183A" w:rsidR="007A32CA" w:rsidRDefault="007A32CA" w:rsidP="007A32CA">
            <w:pPr>
              <w:pStyle w:val="Default"/>
              <w:jc w:val="center"/>
              <w:rPr>
                <w:sz w:val="20"/>
                <w:szCs w:val="20"/>
              </w:rPr>
            </w:pPr>
            <w:r>
              <w:rPr>
                <w:sz w:val="20"/>
                <w:szCs w:val="20"/>
              </w:rPr>
              <w:t>1</w:t>
            </w:r>
          </w:p>
        </w:tc>
        <w:tc>
          <w:tcPr>
            <w:tcW w:w="5670" w:type="dxa"/>
            <w:vAlign w:val="center"/>
          </w:tcPr>
          <w:p w14:paraId="323D1F42" w14:textId="59920273" w:rsidR="007A32CA" w:rsidRPr="00DF1E48" w:rsidRDefault="007A32CA" w:rsidP="007A32CA">
            <w:pPr>
              <w:pStyle w:val="Default"/>
              <w:jc w:val="center"/>
              <w:rPr>
                <w:sz w:val="20"/>
                <w:szCs w:val="20"/>
              </w:rPr>
            </w:pPr>
            <w:r>
              <w:rPr>
                <w:sz w:val="20"/>
                <w:szCs w:val="20"/>
              </w:rPr>
              <w:t xml:space="preserve">Towards a big Data reference architecture </w:t>
            </w:r>
            <w:r w:rsidR="00686F1B">
              <w:rPr>
                <w:sz w:val="20"/>
                <w:szCs w:val="20"/>
              </w:rPr>
              <w:fldChar w:fldCharType="begin"/>
            </w:r>
            <w:r w:rsidR="00686F1B">
              <w:rPr>
                <w:sz w:val="20"/>
                <w:szCs w:val="20"/>
              </w:rPr>
              <w:instrText xml:space="preserve"> ADDIN EN.CITE &lt;EndNote&gt;&lt;Cite&gt;&lt;Author&gt;Maier&lt;/Author&gt;&lt;Year&gt;2013&lt;/Year&gt;&lt;RecNum&gt;31&lt;/RecNum&gt;&lt;DisplayText&gt;(Maier, Serebrenik, &amp;amp; Vanderfeesten, 2013)&lt;/DisplayText&gt;&lt;record&gt;&lt;rec-number&gt;31&lt;/rec-number&gt;&lt;foreign-keys&gt;&lt;key app="EN" db-id="wvv2zrzfhawxr9eswevpf2e95xpzprvvp05z" timestamp="1639882077"&gt;31&lt;/key&gt;&lt;/foreign-keys&gt;&lt;ref-type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Cite&gt;&lt;Author&gt;Maier&lt;/Author&gt;&lt;Year&gt;2013&lt;/Year&gt;&lt;RecNum&gt;31&lt;/RecNum&gt;&lt;record&gt;&lt;rec-number&gt;31&lt;/rec-number&gt;&lt;foreign-keys&gt;&lt;key app="EN" db-id="wvv2zrzfhawxr9eswevpf2e95xpzprvvp05z" timestamp="1639882077"&gt;31&lt;/key&gt;&lt;/foreign-keys&gt;&lt;ref-type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686F1B">
              <w:rPr>
                <w:sz w:val="20"/>
                <w:szCs w:val="20"/>
              </w:rPr>
              <w:fldChar w:fldCharType="separate"/>
            </w:r>
            <w:r w:rsidR="00686F1B">
              <w:rPr>
                <w:noProof/>
                <w:sz w:val="20"/>
                <w:szCs w:val="20"/>
              </w:rPr>
              <w:t>(Maier, Serebrenik, &amp; Vanderfeesten, 2013)</w:t>
            </w:r>
            <w:r w:rsidR="00686F1B">
              <w:rPr>
                <w:sz w:val="20"/>
                <w:szCs w:val="20"/>
              </w:rPr>
              <w:fldChar w:fldCharType="end"/>
            </w:r>
            <w:r w:rsidR="000D0FE3">
              <w:rPr>
                <w:sz w:val="20"/>
                <w:szCs w:val="20"/>
              </w:rPr>
              <w:t xml:space="preserve"> - master</w:t>
            </w:r>
          </w:p>
        </w:tc>
        <w:tc>
          <w:tcPr>
            <w:tcW w:w="1176" w:type="dxa"/>
            <w:vAlign w:val="center"/>
          </w:tcPr>
          <w:p w14:paraId="6DE4F473" w14:textId="1B58AEF9"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0A7D2688" w14:textId="343D4E17" w:rsidR="007A32CA" w:rsidRDefault="007A32CA" w:rsidP="007A32CA">
            <w:pPr>
              <w:pStyle w:val="Default"/>
              <w:jc w:val="center"/>
              <w:rPr>
                <w:sz w:val="20"/>
                <w:szCs w:val="20"/>
              </w:rPr>
            </w:pPr>
            <w:r>
              <w:rPr>
                <w:sz w:val="20"/>
                <w:szCs w:val="20"/>
              </w:rPr>
              <w:t>2013</w:t>
            </w:r>
          </w:p>
        </w:tc>
      </w:tr>
      <w:tr w:rsidR="007A32CA" w:rsidRPr="00EA1405" w14:paraId="574DADBF" w14:textId="77777777" w:rsidTr="004B3295">
        <w:trPr>
          <w:cantSplit/>
          <w:trHeight w:val="530"/>
          <w:jc w:val="center"/>
        </w:trPr>
        <w:tc>
          <w:tcPr>
            <w:tcW w:w="596" w:type="dxa"/>
            <w:vAlign w:val="center"/>
          </w:tcPr>
          <w:p w14:paraId="4AFC4216" w14:textId="118F6402" w:rsidR="007A32CA" w:rsidRDefault="005E4256" w:rsidP="007A32CA">
            <w:pPr>
              <w:pStyle w:val="Default"/>
              <w:jc w:val="center"/>
              <w:rPr>
                <w:sz w:val="20"/>
                <w:szCs w:val="20"/>
              </w:rPr>
            </w:pPr>
            <w:r>
              <w:rPr>
                <w:sz w:val="20"/>
                <w:szCs w:val="20"/>
              </w:rPr>
              <w:t>2</w:t>
            </w:r>
          </w:p>
        </w:tc>
        <w:tc>
          <w:tcPr>
            <w:tcW w:w="5670" w:type="dxa"/>
            <w:vAlign w:val="center"/>
          </w:tcPr>
          <w:p w14:paraId="4A802FB7" w14:textId="77A9D203" w:rsidR="007A32CA" w:rsidRDefault="007A32CA" w:rsidP="007A32CA">
            <w:pPr>
              <w:pStyle w:val="Default"/>
              <w:jc w:val="center"/>
              <w:rPr>
                <w:sz w:val="20"/>
                <w:szCs w:val="20"/>
              </w:rPr>
            </w:pPr>
            <w:r>
              <w:rPr>
                <w:sz w:val="20"/>
                <w:szCs w:val="20"/>
              </w:rPr>
              <w:t>A reference architecture for Big Data solutions introducing a model to perform predictive analytics using Big Data technology (</w:t>
            </w:r>
            <w:proofErr w:type="spellStart"/>
            <w:r>
              <w:rPr>
                <w:sz w:val="20"/>
                <w:szCs w:val="20"/>
              </w:rPr>
              <w:t>Geerdink</w:t>
            </w:r>
            <w:proofErr w:type="spellEnd"/>
            <w:r>
              <w:rPr>
                <w:sz w:val="20"/>
                <w:szCs w:val="20"/>
              </w:rPr>
              <w:t xml:space="preserve"> 2013) </w:t>
            </w:r>
            <w:r w:rsidR="000D0FE3">
              <w:rPr>
                <w:sz w:val="20"/>
                <w:szCs w:val="20"/>
              </w:rPr>
              <w:t>- conference</w:t>
            </w:r>
          </w:p>
        </w:tc>
        <w:tc>
          <w:tcPr>
            <w:tcW w:w="1176" w:type="dxa"/>
            <w:vAlign w:val="center"/>
          </w:tcPr>
          <w:p w14:paraId="32B364A3" w14:textId="14CB891F" w:rsidR="007A32CA" w:rsidRDefault="007A32CA" w:rsidP="007A32CA">
            <w:pPr>
              <w:pStyle w:val="Default"/>
              <w:jc w:val="center"/>
              <w:rPr>
                <w:sz w:val="20"/>
                <w:szCs w:val="20"/>
              </w:rPr>
            </w:pPr>
            <w:r>
              <w:rPr>
                <w:sz w:val="20"/>
                <w:szCs w:val="20"/>
              </w:rPr>
              <w:t>Academia</w:t>
            </w:r>
          </w:p>
        </w:tc>
        <w:tc>
          <w:tcPr>
            <w:tcW w:w="720" w:type="dxa"/>
            <w:vAlign w:val="center"/>
          </w:tcPr>
          <w:p w14:paraId="27287CEF" w14:textId="5F581545" w:rsidR="007A32CA" w:rsidRDefault="007A32CA" w:rsidP="007A32CA">
            <w:pPr>
              <w:pStyle w:val="Default"/>
              <w:jc w:val="center"/>
              <w:rPr>
                <w:sz w:val="20"/>
                <w:szCs w:val="20"/>
              </w:rPr>
            </w:pPr>
            <w:r>
              <w:rPr>
                <w:sz w:val="20"/>
                <w:szCs w:val="20"/>
              </w:rPr>
              <w:t>2013</w:t>
            </w:r>
          </w:p>
        </w:tc>
      </w:tr>
      <w:tr w:rsidR="007A32CA" w:rsidRPr="00EA1405" w14:paraId="195682FD" w14:textId="77777777" w:rsidTr="004B3295">
        <w:trPr>
          <w:cantSplit/>
          <w:trHeight w:val="530"/>
          <w:jc w:val="center"/>
        </w:trPr>
        <w:tc>
          <w:tcPr>
            <w:tcW w:w="596" w:type="dxa"/>
            <w:vAlign w:val="center"/>
          </w:tcPr>
          <w:p w14:paraId="0D97A1D2" w14:textId="44FC5374" w:rsidR="007A32CA" w:rsidRDefault="005E4256" w:rsidP="007A32CA">
            <w:pPr>
              <w:pStyle w:val="Default"/>
              <w:jc w:val="center"/>
              <w:rPr>
                <w:sz w:val="20"/>
                <w:szCs w:val="20"/>
              </w:rPr>
            </w:pPr>
            <w:r>
              <w:rPr>
                <w:sz w:val="20"/>
                <w:szCs w:val="20"/>
              </w:rPr>
              <w:t>3</w:t>
            </w:r>
          </w:p>
        </w:tc>
        <w:tc>
          <w:tcPr>
            <w:tcW w:w="5670" w:type="dxa"/>
            <w:vAlign w:val="center"/>
          </w:tcPr>
          <w:p w14:paraId="0D27AD0A" w14:textId="4A3542AF" w:rsidR="007A32CA" w:rsidRDefault="006D0125" w:rsidP="007A32CA">
            <w:pPr>
              <w:pStyle w:val="Default"/>
              <w:jc w:val="center"/>
              <w:rPr>
                <w:sz w:val="20"/>
                <w:szCs w:val="20"/>
              </w:rPr>
            </w:pPr>
            <w:r>
              <w:rPr>
                <w:sz w:val="20"/>
                <w:szCs w:val="20"/>
              </w:rPr>
              <w:t>A</w:t>
            </w:r>
            <w:r w:rsidR="007A32CA">
              <w:rPr>
                <w:sz w:val="20"/>
                <w:szCs w:val="20"/>
              </w:rPr>
              <w:t xml:space="preserve"> proposal for a reference architecture for long-term archiving, preservation, and retrieval of Big Data </w:t>
            </w:r>
            <w:r w:rsidR="00CA4ED9">
              <w:rPr>
                <w:sz w:val="20"/>
                <w:szCs w:val="20"/>
              </w:rPr>
              <w:fldChar w:fldCharType="begin"/>
            </w:r>
            <w:r w:rsidR="00CA4ED9">
              <w:rPr>
                <w:sz w:val="20"/>
                <w:szCs w:val="20"/>
              </w:rPr>
              <w:instrText xml:space="preserve"> ADDIN EN.CITE &lt;EndNote&gt;&lt;Cite&gt;&lt;Author&gt;Viana&lt;/Author&gt;&lt;Year&gt;2014&lt;/Year&gt;&lt;RecNum&gt;16&lt;/RecNum&gt;&lt;DisplayText&gt;(Viana &amp;amp; Sato, 2014)&lt;/DisplayText&gt;&lt;record&gt;&lt;rec-number&gt;16&lt;/rec-number&gt;&lt;foreign-keys&gt;&lt;key app="EN" db-id="5re5epv9rrvvajeatv4xvdtet5zsfedxv2xw" timestamp="1639882126"&gt;16&lt;/key&gt;&lt;/foreign-keys&gt;&lt;ref-type name="Conference Proceedings"&gt;10&lt;/ref-type&gt;&lt;contributors&gt;&lt;authors&gt;&lt;author&gt;Viana, Phillip&lt;/author&gt;&lt;author&gt;Sato, Liria&lt;/author&gt;&lt;/authors&gt;&lt;/contributors&gt;&lt;titles&gt;&lt;title&gt;A proposal for a reference architecture for long-term archiving, preservation, and retrieval of big data&lt;/title&gt;&lt;secondary-title&gt;2014 IEEE 13th International Conference on Trust, Security and Privacy in Computing and Communications&lt;/secondary-title&gt;&lt;/titles&gt;&lt;pages&gt;622-629&lt;/pages&gt;&lt;dates&gt;&lt;year&gt;2014&lt;/year&gt;&lt;/dates&gt;&lt;publisher&gt;IEEE&lt;/publisher&gt;&lt;isbn&gt;1479965138&lt;/isbn&gt;&lt;urls&gt;&lt;/urls&gt;&lt;/record&gt;&lt;/Cite&gt;&lt;/EndNote&gt;</w:instrText>
            </w:r>
            <w:r w:rsidR="00CA4ED9">
              <w:rPr>
                <w:sz w:val="20"/>
                <w:szCs w:val="20"/>
              </w:rPr>
              <w:fldChar w:fldCharType="separate"/>
            </w:r>
            <w:r w:rsidR="00CA4ED9">
              <w:rPr>
                <w:noProof/>
                <w:sz w:val="20"/>
                <w:szCs w:val="20"/>
              </w:rPr>
              <w:t>(Viana &amp; Sato, 2014)</w:t>
            </w:r>
            <w:r w:rsidR="00CA4ED9">
              <w:rPr>
                <w:sz w:val="20"/>
                <w:szCs w:val="20"/>
              </w:rPr>
              <w:fldChar w:fldCharType="end"/>
            </w:r>
            <w:r w:rsidR="000D0FE3">
              <w:rPr>
                <w:sz w:val="20"/>
                <w:szCs w:val="20"/>
              </w:rPr>
              <w:t xml:space="preserve"> - conference</w:t>
            </w:r>
          </w:p>
        </w:tc>
        <w:tc>
          <w:tcPr>
            <w:tcW w:w="1176" w:type="dxa"/>
            <w:vAlign w:val="center"/>
          </w:tcPr>
          <w:p w14:paraId="46261181" w14:textId="33288CB1" w:rsidR="007A32CA" w:rsidRDefault="007A32CA" w:rsidP="007A32CA">
            <w:pPr>
              <w:pStyle w:val="Default"/>
              <w:jc w:val="center"/>
              <w:rPr>
                <w:sz w:val="20"/>
                <w:szCs w:val="20"/>
              </w:rPr>
            </w:pPr>
            <w:r>
              <w:rPr>
                <w:sz w:val="20"/>
                <w:szCs w:val="20"/>
              </w:rPr>
              <w:t>Academia</w:t>
            </w:r>
          </w:p>
        </w:tc>
        <w:tc>
          <w:tcPr>
            <w:tcW w:w="720" w:type="dxa"/>
            <w:vAlign w:val="center"/>
          </w:tcPr>
          <w:p w14:paraId="3D7A5688" w14:textId="35AA2EE1" w:rsidR="007A32CA" w:rsidRDefault="007A32CA" w:rsidP="007A32CA">
            <w:pPr>
              <w:pStyle w:val="Default"/>
              <w:jc w:val="center"/>
              <w:rPr>
                <w:sz w:val="20"/>
                <w:szCs w:val="20"/>
              </w:rPr>
            </w:pPr>
            <w:r>
              <w:rPr>
                <w:sz w:val="20"/>
                <w:szCs w:val="20"/>
              </w:rPr>
              <w:t>2014</w:t>
            </w:r>
          </w:p>
        </w:tc>
      </w:tr>
      <w:tr w:rsidR="007A32CA" w:rsidRPr="00EA1405" w14:paraId="1FCA3949" w14:textId="77777777" w:rsidTr="004B3295">
        <w:trPr>
          <w:cantSplit/>
          <w:trHeight w:val="530"/>
          <w:jc w:val="center"/>
        </w:trPr>
        <w:tc>
          <w:tcPr>
            <w:tcW w:w="596" w:type="dxa"/>
            <w:vAlign w:val="center"/>
          </w:tcPr>
          <w:p w14:paraId="1DFF2FB8" w14:textId="1F1A61DC" w:rsidR="007A32CA" w:rsidRDefault="005E4256" w:rsidP="007A32CA">
            <w:pPr>
              <w:pStyle w:val="Default"/>
              <w:jc w:val="center"/>
              <w:rPr>
                <w:sz w:val="20"/>
                <w:szCs w:val="20"/>
              </w:rPr>
            </w:pPr>
            <w:r>
              <w:rPr>
                <w:sz w:val="20"/>
                <w:szCs w:val="20"/>
              </w:rPr>
              <w:t>4</w:t>
            </w:r>
          </w:p>
        </w:tc>
        <w:tc>
          <w:tcPr>
            <w:tcW w:w="5670" w:type="dxa"/>
            <w:vAlign w:val="center"/>
          </w:tcPr>
          <w:p w14:paraId="61D65EDD" w14:textId="1FCD26F5" w:rsidR="007A32CA" w:rsidRDefault="007A32CA" w:rsidP="007A32CA">
            <w:pPr>
              <w:pStyle w:val="Default"/>
              <w:jc w:val="center"/>
              <w:rPr>
                <w:sz w:val="20"/>
                <w:szCs w:val="20"/>
              </w:rPr>
            </w:pPr>
            <w:r>
              <w:rPr>
                <w:sz w:val="20"/>
                <w:szCs w:val="20"/>
              </w:rPr>
              <w:t>Questioning the Lambda architecture; Kappa Architecture</w:t>
            </w:r>
            <w:r w:rsidR="000D0FE3">
              <w:rPr>
                <w:sz w:val="20"/>
                <w:szCs w:val="20"/>
              </w:rPr>
              <w:t xml:space="preserve"> </w:t>
            </w:r>
            <w:r w:rsidR="00CA4ED9">
              <w:rPr>
                <w:sz w:val="20"/>
                <w:szCs w:val="20"/>
              </w:rPr>
              <w:fldChar w:fldCharType="begin"/>
            </w:r>
            <w:r w:rsidR="00CA4ED9">
              <w:rPr>
                <w:sz w:val="20"/>
                <w:szCs w:val="20"/>
              </w:rPr>
              <w:instrText xml:space="preserve"> ADDIN EN.CITE &lt;EndNote&gt;&lt;Cite&gt;&lt;Author&gt;Kreps&lt;/Author&gt;&lt;Year&gt;2014&lt;/Year&gt;&lt;RecNum&gt;17&lt;/RecNum&gt;&lt;DisplayText&gt;(Kreps, 2014)&lt;/DisplayText&gt;&lt;record&gt;&lt;rec-number&gt;17&lt;/rec-number&gt;&lt;foreign-keys&gt;&lt;key app="EN" db-id="5re5epv9rrvvajeatv4xvdtet5zsfedxv2xw" timestamp="1639882394"&gt;17&lt;/key&gt;&lt;/foreign-keys&gt;&lt;ref-type name="Journal Article"&gt;17&lt;/ref-type&gt;&lt;contributors&gt;&lt;authors&gt;&lt;author&gt;Kreps, Jay&lt;/author&gt;&lt;/authors&gt;&lt;/contributors&gt;&lt;titles&gt;&lt;title&gt;Questioning the Lambda Architecture. The Lambda Architecture has its merits, but alternatives are worth exploring&lt;/title&gt;&lt;secondary-title&gt;O’Reilly Media. https://www. oreilly. com/ideas/questioning-the-lambda-architecture. Zugegriffen am&lt;/secondary-title&gt;&lt;/titles&gt;&lt;periodical&gt;&lt;full-title&gt;O’Reilly Media. https://www. oreilly. com/ideas/questioning-the-lambda-architecture. Zugegriffen am&lt;/full-title&gt;&lt;/periodical&gt;&lt;pages&gt;2020&lt;/pages&gt;&lt;volume&gt;21&lt;/volume&gt;&lt;dates&gt;&lt;year&gt;2014&lt;/year&gt;&lt;/dates&gt;&lt;urls&gt;&lt;/urls&gt;&lt;/record&gt;&lt;/Cite&gt;&lt;/EndNote&gt;</w:instrText>
            </w:r>
            <w:r w:rsidR="00CA4ED9">
              <w:rPr>
                <w:sz w:val="20"/>
                <w:szCs w:val="20"/>
              </w:rPr>
              <w:fldChar w:fldCharType="separate"/>
            </w:r>
            <w:r w:rsidR="00CA4ED9">
              <w:rPr>
                <w:noProof/>
                <w:sz w:val="20"/>
                <w:szCs w:val="20"/>
              </w:rPr>
              <w:t>(Kreps, 2014)</w:t>
            </w:r>
            <w:r w:rsidR="00CA4ED9">
              <w:rPr>
                <w:sz w:val="20"/>
                <w:szCs w:val="20"/>
              </w:rPr>
              <w:fldChar w:fldCharType="end"/>
            </w:r>
            <w:r w:rsidR="000D0FE3">
              <w:rPr>
                <w:sz w:val="20"/>
                <w:szCs w:val="20"/>
              </w:rPr>
              <w:t>– book chapter</w:t>
            </w:r>
          </w:p>
        </w:tc>
        <w:tc>
          <w:tcPr>
            <w:tcW w:w="1176" w:type="dxa"/>
            <w:vAlign w:val="center"/>
          </w:tcPr>
          <w:p w14:paraId="780226E3" w14:textId="52DEEDD7" w:rsidR="007A32CA" w:rsidRDefault="007A32CA" w:rsidP="007A32CA">
            <w:pPr>
              <w:pStyle w:val="Default"/>
              <w:jc w:val="center"/>
              <w:rPr>
                <w:sz w:val="20"/>
                <w:szCs w:val="20"/>
              </w:rPr>
            </w:pPr>
            <w:r>
              <w:rPr>
                <w:sz w:val="20"/>
                <w:szCs w:val="20"/>
              </w:rPr>
              <w:t xml:space="preserve">Academia </w:t>
            </w:r>
          </w:p>
        </w:tc>
        <w:tc>
          <w:tcPr>
            <w:tcW w:w="720" w:type="dxa"/>
            <w:vAlign w:val="center"/>
          </w:tcPr>
          <w:p w14:paraId="059AD42B" w14:textId="4D574611" w:rsidR="007A32CA" w:rsidRDefault="007A32CA" w:rsidP="007A32CA">
            <w:pPr>
              <w:pStyle w:val="Default"/>
              <w:jc w:val="center"/>
              <w:rPr>
                <w:sz w:val="20"/>
                <w:szCs w:val="20"/>
              </w:rPr>
            </w:pPr>
            <w:r>
              <w:rPr>
                <w:sz w:val="20"/>
                <w:szCs w:val="20"/>
              </w:rPr>
              <w:t>2014</w:t>
            </w:r>
          </w:p>
        </w:tc>
      </w:tr>
      <w:tr w:rsidR="007A32CA" w:rsidRPr="00EA1405" w14:paraId="15A9543C" w14:textId="77777777" w:rsidTr="00EF23D8">
        <w:trPr>
          <w:cantSplit/>
          <w:trHeight w:val="530"/>
          <w:jc w:val="center"/>
        </w:trPr>
        <w:tc>
          <w:tcPr>
            <w:tcW w:w="596" w:type="dxa"/>
            <w:vAlign w:val="center"/>
          </w:tcPr>
          <w:p w14:paraId="46184BD0" w14:textId="5228EACB" w:rsidR="007A32CA" w:rsidRDefault="005E4256" w:rsidP="007A32CA">
            <w:pPr>
              <w:pStyle w:val="Default"/>
              <w:jc w:val="center"/>
              <w:rPr>
                <w:sz w:val="20"/>
                <w:szCs w:val="20"/>
              </w:rPr>
            </w:pPr>
            <w:r>
              <w:rPr>
                <w:sz w:val="20"/>
                <w:szCs w:val="20"/>
              </w:rPr>
              <w:t>5</w:t>
            </w:r>
          </w:p>
        </w:tc>
        <w:tc>
          <w:tcPr>
            <w:tcW w:w="5670" w:type="dxa"/>
            <w:vAlign w:val="center"/>
          </w:tcPr>
          <w:p w14:paraId="2D21484D" w14:textId="23E20229" w:rsidR="007A32CA" w:rsidRPr="00EF23D8" w:rsidRDefault="00EF23D8" w:rsidP="00EF23D8">
            <w:pPr>
              <w:jc w:val="center"/>
            </w:pPr>
            <w:r w:rsidRPr="00EF23D8">
              <w:t>Defining architecture components of the Big Data Ecosystem</w:t>
            </w:r>
            <w:r>
              <w:t xml:space="preserve"> </w:t>
            </w:r>
            <w:r w:rsidR="00CA4ED9">
              <w:rPr>
                <w:sz w:val="20"/>
                <w:szCs w:val="20"/>
              </w:rPr>
              <w:fldChar w:fldCharType="begin"/>
            </w:r>
            <w:r w:rsidR="00CA4ED9">
              <w:rPr>
                <w:sz w:val="20"/>
                <w:szCs w:val="20"/>
              </w:rPr>
              <w:instrText xml:space="preserve"> ADDIN EN.CITE &lt;EndNote&gt;&lt;Cite&gt;&lt;Author&gt;Demchenko&lt;/Author&gt;&lt;Year&gt;2014&lt;/Year&gt;&lt;RecNum&gt;18&lt;/RecNum&gt;&lt;DisplayText&gt;(Demchenko, De Laat, &amp;amp; Membrey, 2014)&lt;/DisplayText&gt;&lt;record&gt;&lt;rec-number&gt;18&lt;/rec-number&gt;&lt;foreign-keys&gt;&lt;key app="EN" db-id="5re5epv9rrvvajeatv4xvdtet5zsfedxv2xw" timestamp="1639883007"&gt;18&lt;/key&gt;&lt;/foreign-keys&gt;&lt;ref-type name="Conference Proceedings"&gt;10&lt;/ref-type&gt;&lt;contributors&gt;&lt;authors&gt;&lt;author&gt;Demchenko, Yuri&lt;/author&gt;&lt;author&gt;De Laat, Cees&lt;/author&gt;&lt;author&gt;Membrey, Peter&lt;/author&gt;&lt;/authors&gt;&lt;/contributors&gt;&lt;titles&gt;&lt;title&gt;Defining architecture components of the Big Data Ecosystem&lt;/title&gt;&lt;secondary-title&gt;2014 International conference on collaboration technologies and systems (CTS)&lt;/secondary-title&gt;&lt;/titles&gt;&lt;pages&gt;104-112&lt;/pages&gt;&lt;dates&gt;&lt;year&gt;2014&lt;/year&gt;&lt;/dates&gt;&lt;publisher&gt;IEEE&lt;/publisher&gt;&lt;isbn&gt;1479951587&lt;/isbn&gt;&lt;urls&gt;&lt;/urls&gt;&lt;/record&gt;&lt;/Cite&gt;&lt;/EndNote&gt;</w:instrText>
            </w:r>
            <w:r w:rsidR="00CA4ED9">
              <w:rPr>
                <w:sz w:val="20"/>
                <w:szCs w:val="20"/>
              </w:rPr>
              <w:fldChar w:fldCharType="separate"/>
            </w:r>
            <w:r w:rsidR="00CA4ED9">
              <w:rPr>
                <w:noProof/>
                <w:sz w:val="20"/>
                <w:szCs w:val="20"/>
              </w:rPr>
              <w:t>(Demchenko, De Laat, &amp; Membrey, 2014)</w:t>
            </w:r>
            <w:r w:rsidR="00CA4ED9">
              <w:rPr>
                <w:sz w:val="20"/>
                <w:szCs w:val="20"/>
              </w:rPr>
              <w:fldChar w:fldCharType="end"/>
            </w:r>
            <w:r>
              <w:rPr>
                <w:sz w:val="20"/>
                <w:szCs w:val="20"/>
              </w:rPr>
              <w:t xml:space="preserve"> - conference</w:t>
            </w:r>
          </w:p>
        </w:tc>
        <w:tc>
          <w:tcPr>
            <w:tcW w:w="1176" w:type="dxa"/>
            <w:vAlign w:val="center"/>
          </w:tcPr>
          <w:p w14:paraId="70DF6E5D" w14:textId="68612BD8" w:rsidR="007A32CA" w:rsidRDefault="007A32CA" w:rsidP="007A32CA">
            <w:pPr>
              <w:pStyle w:val="Default"/>
              <w:jc w:val="center"/>
              <w:rPr>
                <w:sz w:val="20"/>
                <w:szCs w:val="20"/>
              </w:rPr>
            </w:pPr>
            <w:r>
              <w:rPr>
                <w:sz w:val="20"/>
                <w:szCs w:val="20"/>
              </w:rPr>
              <w:t xml:space="preserve">Academia </w:t>
            </w:r>
          </w:p>
        </w:tc>
        <w:tc>
          <w:tcPr>
            <w:tcW w:w="720" w:type="dxa"/>
            <w:vAlign w:val="center"/>
          </w:tcPr>
          <w:p w14:paraId="4699CF0F" w14:textId="72DBDF53" w:rsidR="007A32CA" w:rsidRDefault="007A32CA" w:rsidP="007A32CA">
            <w:pPr>
              <w:pStyle w:val="Default"/>
              <w:jc w:val="center"/>
              <w:rPr>
                <w:sz w:val="20"/>
                <w:szCs w:val="20"/>
              </w:rPr>
            </w:pPr>
            <w:r>
              <w:rPr>
                <w:sz w:val="20"/>
                <w:szCs w:val="20"/>
              </w:rPr>
              <w:t>2014</w:t>
            </w:r>
          </w:p>
        </w:tc>
      </w:tr>
      <w:tr w:rsidR="007A32CA" w:rsidRPr="00EA1405" w14:paraId="2582C493" w14:textId="77777777" w:rsidTr="004B3295">
        <w:trPr>
          <w:cantSplit/>
          <w:trHeight w:val="530"/>
          <w:jc w:val="center"/>
        </w:trPr>
        <w:tc>
          <w:tcPr>
            <w:tcW w:w="596" w:type="dxa"/>
            <w:vAlign w:val="center"/>
          </w:tcPr>
          <w:p w14:paraId="1FF8D0F1" w14:textId="06C45E98" w:rsidR="007A32CA" w:rsidRDefault="005E4256" w:rsidP="007A32CA">
            <w:pPr>
              <w:pStyle w:val="Default"/>
              <w:jc w:val="center"/>
              <w:rPr>
                <w:sz w:val="20"/>
                <w:szCs w:val="20"/>
              </w:rPr>
            </w:pPr>
            <w:r>
              <w:rPr>
                <w:sz w:val="20"/>
                <w:szCs w:val="20"/>
              </w:rPr>
              <w:lastRenderedPageBreak/>
              <w:t>6</w:t>
            </w:r>
          </w:p>
        </w:tc>
        <w:tc>
          <w:tcPr>
            <w:tcW w:w="5670" w:type="dxa"/>
            <w:vAlign w:val="center"/>
          </w:tcPr>
          <w:p w14:paraId="27747D0D" w14:textId="15E0F63E" w:rsidR="007A32CA" w:rsidRDefault="007A32CA" w:rsidP="007A32CA">
            <w:pPr>
              <w:pStyle w:val="Default"/>
              <w:jc w:val="center"/>
              <w:rPr>
                <w:sz w:val="20"/>
                <w:szCs w:val="20"/>
              </w:rPr>
            </w:pPr>
            <w:r>
              <w:rPr>
                <w:sz w:val="20"/>
                <w:szCs w:val="20"/>
              </w:rPr>
              <w:t xml:space="preserve">Big Data driven e-commerce architecture </w:t>
            </w:r>
            <w:r w:rsidR="00CA4ED9">
              <w:rPr>
                <w:sz w:val="20"/>
                <w:szCs w:val="20"/>
              </w:rPr>
              <w:fldChar w:fldCharType="begin"/>
            </w:r>
            <w:r w:rsidR="00CA4ED9">
              <w:rPr>
                <w:sz w:val="20"/>
                <w:szCs w:val="20"/>
              </w:rPr>
              <w:instrText xml:space="preserve"> ADDIN EN.CITE &lt;EndNote&gt;&lt;Cite&gt;&lt;Author&gt;Ghandour&lt;/Author&gt;&lt;Year&gt;2015&lt;/Year&gt;&lt;RecNum&gt;20&lt;/RecNum&gt;&lt;DisplayText&gt;(Ghandour, 2015)&lt;/DisplayText&gt;&lt;record&gt;&lt;rec-number&gt;20&lt;/rec-number&gt;&lt;foreign-keys&gt;&lt;key app="EN" db-id="5re5epv9rrvvajeatv4xvdtet5zsfedxv2xw" timestamp="1639883216"&gt;20&lt;/key&gt;&lt;/foreign-keys&gt;&lt;ref-type name="Journal Article"&gt;17&lt;/ref-type&gt;&lt;contributors&gt;&lt;authors&gt;&lt;author&gt;Ghandour, Ahmad&lt;/author&gt;&lt;/authors&gt;&lt;/contributors&gt;&lt;titles&gt;&lt;title&gt;Big Data driven e-commerce architecture&lt;/title&gt;&lt;secondary-title&gt;International Journal of Economics, Commerce and Management&lt;/secondary-title&gt;&lt;/titles&gt;&lt;periodical&gt;&lt;full-title&gt;International Journal of Economics, Commerce and Management&lt;/full-title&gt;&lt;/periodical&gt;&lt;pages&gt;940-947&lt;/pages&gt;&lt;volume&gt;3&lt;/volume&gt;&lt;number&gt;5&lt;/number&gt;&lt;dates&gt;&lt;year&gt;2015&lt;/year&gt;&lt;/dates&gt;&lt;urls&gt;&lt;/urls&gt;&lt;/record&gt;&lt;/Cite&gt;&lt;/EndNote&gt;</w:instrText>
            </w:r>
            <w:r w:rsidR="00CA4ED9">
              <w:rPr>
                <w:sz w:val="20"/>
                <w:szCs w:val="20"/>
              </w:rPr>
              <w:fldChar w:fldCharType="separate"/>
            </w:r>
            <w:r w:rsidR="00CA4ED9">
              <w:rPr>
                <w:noProof/>
                <w:sz w:val="20"/>
                <w:szCs w:val="20"/>
              </w:rPr>
              <w:t>(Ghandour, 2015)</w:t>
            </w:r>
            <w:r w:rsidR="00CA4ED9">
              <w:rPr>
                <w:sz w:val="20"/>
                <w:szCs w:val="20"/>
              </w:rPr>
              <w:fldChar w:fldCharType="end"/>
            </w:r>
            <w:r>
              <w:rPr>
                <w:sz w:val="20"/>
                <w:szCs w:val="20"/>
              </w:rPr>
              <w:t xml:space="preserve"> </w:t>
            </w:r>
            <w:r w:rsidR="00EF23D8">
              <w:rPr>
                <w:sz w:val="20"/>
                <w:szCs w:val="20"/>
              </w:rPr>
              <w:t>- journal</w:t>
            </w:r>
          </w:p>
        </w:tc>
        <w:tc>
          <w:tcPr>
            <w:tcW w:w="1176" w:type="dxa"/>
            <w:vAlign w:val="center"/>
          </w:tcPr>
          <w:p w14:paraId="3AEE2AD9" w14:textId="23E68F8B" w:rsidR="007A32CA" w:rsidRDefault="007A32CA" w:rsidP="007A32CA">
            <w:pPr>
              <w:pStyle w:val="Default"/>
              <w:jc w:val="center"/>
              <w:rPr>
                <w:sz w:val="20"/>
                <w:szCs w:val="20"/>
              </w:rPr>
            </w:pPr>
            <w:r>
              <w:rPr>
                <w:sz w:val="20"/>
                <w:szCs w:val="20"/>
              </w:rPr>
              <w:t>Academia</w:t>
            </w:r>
          </w:p>
        </w:tc>
        <w:tc>
          <w:tcPr>
            <w:tcW w:w="720" w:type="dxa"/>
            <w:vAlign w:val="center"/>
          </w:tcPr>
          <w:p w14:paraId="5DEE997A" w14:textId="5F1D8084" w:rsidR="007A32CA" w:rsidRDefault="007A32CA" w:rsidP="007A32CA">
            <w:pPr>
              <w:pStyle w:val="Default"/>
              <w:jc w:val="center"/>
              <w:rPr>
                <w:sz w:val="20"/>
                <w:szCs w:val="20"/>
              </w:rPr>
            </w:pPr>
            <w:r>
              <w:rPr>
                <w:sz w:val="20"/>
                <w:szCs w:val="20"/>
              </w:rPr>
              <w:t>2015</w:t>
            </w:r>
          </w:p>
        </w:tc>
      </w:tr>
      <w:tr w:rsidR="007A32CA" w:rsidRPr="00EA1405" w14:paraId="0CE7F4AB" w14:textId="77777777" w:rsidTr="004B3295">
        <w:trPr>
          <w:cantSplit/>
          <w:trHeight w:val="530"/>
          <w:jc w:val="center"/>
        </w:trPr>
        <w:tc>
          <w:tcPr>
            <w:tcW w:w="596" w:type="dxa"/>
            <w:vAlign w:val="center"/>
          </w:tcPr>
          <w:p w14:paraId="1C406A38" w14:textId="366D8F76" w:rsidR="007A32CA" w:rsidRDefault="005E4256" w:rsidP="007A32CA">
            <w:pPr>
              <w:pStyle w:val="Default"/>
              <w:jc w:val="center"/>
              <w:rPr>
                <w:sz w:val="20"/>
                <w:szCs w:val="20"/>
              </w:rPr>
            </w:pPr>
            <w:r>
              <w:rPr>
                <w:sz w:val="20"/>
                <w:szCs w:val="20"/>
              </w:rPr>
              <w:t>7</w:t>
            </w:r>
          </w:p>
        </w:tc>
        <w:tc>
          <w:tcPr>
            <w:tcW w:w="5670" w:type="dxa"/>
            <w:vAlign w:val="center"/>
          </w:tcPr>
          <w:p w14:paraId="6E3796E5" w14:textId="3406A8D8" w:rsidR="007A32CA" w:rsidRDefault="007A32CA" w:rsidP="007A32CA">
            <w:pPr>
              <w:pStyle w:val="Default"/>
              <w:jc w:val="center"/>
              <w:rPr>
                <w:sz w:val="20"/>
                <w:szCs w:val="20"/>
              </w:rPr>
            </w:pPr>
            <w:r>
              <w:rPr>
                <w:sz w:val="20"/>
                <w:szCs w:val="20"/>
              </w:rPr>
              <w:t xml:space="preserve">The solid architecture for real-time management of big semantic data; Solid architecture </w:t>
            </w:r>
            <w:r w:rsidR="00CA4ED9">
              <w:rPr>
                <w:sz w:val="20"/>
                <w:szCs w:val="20"/>
              </w:rPr>
              <w:fldChar w:fldCharType="begin"/>
            </w:r>
            <w:r w:rsidR="00CA4ED9">
              <w:rPr>
                <w:sz w:val="20"/>
                <w:szCs w:val="20"/>
              </w:rPr>
              <w:instrText xml:space="preserve"> ADDIN EN.CITE &lt;EndNote&gt;&lt;Cite&gt;&lt;Author&gt;Martínez-Prieto&lt;/Author&gt;&lt;Year&gt;2015&lt;/Year&gt;&lt;RecNum&gt;21&lt;/RecNum&gt;&lt;DisplayText&gt;(Martínez-Prieto, Cuesta, Arias, &amp;amp; Fernández, 2015)&lt;/DisplayText&gt;&lt;record&gt;&lt;rec-number&gt;21&lt;/rec-number&gt;&lt;foreign-keys&gt;&lt;key app="EN" db-id="5re5epv9rrvvajeatv4xvdtet5zsfedxv2xw" timestamp="1639883302"&gt;21&lt;/key&gt;&lt;/foreign-keys&gt;&lt;ref-type name="Journal Article"&gt;17&lt;/ref-type&gt;&lt;contributors&gt;&lt;authors&gt;&lt;author&gt;Martínez-Prieto, Miguel A&lt;/author&gt;&lt;author&gt;Cuesta, Carlos E&lt;/author&gt;&lt;author&gt;Arias, Mario&lt;/author&gt;&lt;author&gt;Fernández, Javier D&lt;/author&gt;&lt;/authors&gt;&lt;/contributors&gt;&lt;titles&gt;&lt;title&gt;The solid architecture for real-time management of big semantic data&lt;/title&gt;&lt;secondary-title&gt;Future Generation Computer Systems&lt;/secondary-title&gt;&lt;/titles&gt;&lt;periodical&gt;&lt;full-title&gt;Future Generation Computer Systems&lt;/full-title&gt;&lt;/periodical&gt;&lt;pages&gt;62-79&lt;/pages&gt;&lt;volume&gt;47&lt;/volume&gt;&lt;dates&gt;&lt;year&gt;2015&lt;/year&gt;&lt;/dates&gt;&lt;isbn&gt;0167-739X&lt;/isbn&gt;&lt;urls&gt;&lt;/urls&gt;&lt;/record&gt;&lt;/Cite&gt;&lt;/EndNote&gt;</w:instrText>
            </w:r>
            <w:r w:rsidR="00CA4ED9">
              <w:rPr>
                <w:sz w:val="20"/>
                <w:szCs w:val="20"/>
              </w:rPr>
              <w:fldChar w:fldCharType="separate"/>
            </w:r>
            <w:r w:rsidR="00CA4ED9">
              <w:rPr>
                <w:noProof/>
                <w:sz w:val="20"/>
                <w:szCs w:val="20"/>
              </w:rPr>
              <w:t>(Martínez-Prieto, Cuesta, Arias, &amp; Fernández, 2015)</w:t>
            </w:r>
            <w:r w:rsidR="00CA4ED9">
              <w:rPr>
                <w:sz w:val="20"/>
                <w:szCs w:val="20"/>
              </w:rPr>
              <w:fldChar w:fldCharType="end"/>
            </w:r>
            <w:r w:rsidR="00EF23D8">
              <w:rPr>
                <w:sz w:val="20"/>
                <w:szCs w:val="20"/>
              </w:rPr>
              <w:t xml:space="preserve"> - journal</w:t>
            </w:r>
          </w:p>
        </w:tc>
        <w:tc>
          <w:tcPr>
            <w:tcW w:w="1176" w:type="dxa"/>
            <w:vAlign w:val="center"/>
          </w:tcPr>
          <w:p w14:paraId="65A4C401" w14:textId="2FEBDD10" w:rsidR="007A32CA" w:rsidRDefault="007A32CA" w:rsidP="007A32CA">
            <w:pPr>
              <w:pStyle w:val="Default"/>
              <w:jc w:val="center"/>
              <w:rPr>
                <w:sz w:val="20"/>
                <w:szCs w:val="20"/>
              </w:rPr>
            </w:pPr>
            <w:r>
              <w:rPr>
                <w:sz w:val="20"/>
                <w:szCs w:val="20"/>
              </w:rPr>
              <w:t xml:space="preserve">Academia </w:t>
            </w:r>
          </w:p>
        </w:tc>
        <w:tc>
          <w:tcPr>
            <w:tcW w:w="720" w:type="dxa"/>
            <w:vAlign w:val="center"/>
          </w:tcPr>
          <w:p w14:paraId="7D003B18" w14:textId="068C8DC0" w:rsidR="007A32CA" w:rsidRDefault="007A32CA" w:rsidP="007A32CA">
            <w:pPr>
              <w:pStyle w:val="Default"/>
              <w:jc w:val="center"/>
              <w:rPr>
                <w:sz w:val="20"/>
                <w:szCs w:val="20"/>
              </w:rPr>
            </w:pPr>
            <w:r>
              <w:rPr>
                <w:sz w:val="20"/>
                <w:szCs w:val="20"/>
              </w:rPr>
              <w:t>2015</w:t>
            </w:r>
          </w:p>
        </w:tc>
      </w:tr>
      <w:tr w:rsidR="007A32CA" w:rsidRPr="00EA1405" w14:paraId="3DDF4BEA" w14:textId="7E3BE9C6" w:rsidTr="00EF23D8">
        <w:trPr>
          <w:cantSplit/>
          <w:trHeight w:val="530"/>
          <w:jc w:val="center"/>
        </w:trPr>
        <w:tc>
          <w:tcPr>
            <w:tcW w:w="596" w:type="dxa"/>
            <w:vAlign w:val="center"/>
          </w:tcPr>
          <w:p w14:paraId="36C3918E" w14:textId="4D15FFC7" w:rsidR="007A32CA" w:rsidRDefault="005E4256" w:rsidP="007A32CA">
            <w:pPr>
              <w:pStyle w:val="Default"/>
              <w:jc w:val="center"/>
              <w:rPr>
                <w:sz w:val="20"/>
                <w:szCs w:val="20"/>
              </w:rPr>
            </w:pPr>
            <w:r>
              <w:rPr>
                <w:sz w:val="20"/>
                <w:szCs w:val="20"/>
              </w:rPr>
              <w:t>8</w:t>
            </w:r>
          </w:p>
        </w:tc>
        <w:tc>
          <w:tcPr>
            <w:tcW w:w="5670" w:type="dxa"/>
            <w:vAlign w:val="center"/>
          </w:tcPr>
          <w:p w14:paraId="43B4F404" w14:textId="4D082D77" w:rsidR="007A32CA" w:rsidRPr="00EF23D8" w:rsidRDefault="00EF23D8" w:rsidP="00EF23D8">
            <w:pPr>
              <w:jc w:val="center"/>
            </w:pPr>
            <w:r w:rsidRPr="00EF23D8">
              <w:t>Reference architecture and classification of technologies, products and services for big data systems</w:t>
            </w:r>
            <w:r>
              <w:t xml:space="preserve"> </w:t>
            </w:r>
            <w:r w:rsidR="00CA4ED9">
              <w:rPr>
                <w:sz w:val="20"/>
                <w:szCs w:val="20"/>
              </w:rPr>
              <w:fldChar w:fldCharType="begin"/>
            </w:r>
            <w:r w:rsidR="00CA4ED9">
              <w:rPr>
                <w:sz w:val="20"/>
                <w:szCs w:val="20"/>
              </w:rPr>
              <w:instrText xml:space="preserve"> ADDIN EN.CITE &lt;EndNote&gt;&lt;Cite&gt;&lt;Author&gt;Pääkkönen&lt;/Author&gt;&lt;Year&gt;2015&lt;/Year&gt;&lt;RecNum&gt;22&lt;/RecNum&gt;&lt;DisplayText&gt;(Pääkkönen &amp;amp; Pakkala, 2015)&lt;/DisplayText&gt;&lt;record&gt;&lt;rec-number&gt;22&lt;/rec-number&gt;&lt;foreign-keys&gt;&lt;key app="EN" db-id="5re5epv9rrvvajeatv4xvdtet5zsfedxv2xw" timestamp="1639883372"&gt;22&lt;/key&gt;&lt;/foreign-keys&gt;&lt;ref-type name="Journal Article"&gt;17&lt;/ref-type&gt;&lt;contributors&gt;&lt;authors&gt;&lt;author&gt;Pääkkönen, Pekka&lt;/author&gt;&lt;author&gt;Pakkala, Daniel&lt;/author&gt;&lt;/authors&gt;&lt;/contributors&gt;&lt;titles&gt;&lt;title&gt;Reference architecture and classification of technologies, products and services for big data systems&lt;/title&gt;&lt;secondary-title&gt;Big data research&lt;/secondary-title&gt;&lt;/titles&gt;&lt;periodical&gt;&lt;full-title&gt;Big data research&lt;/full-title&gt;&lt;/periodical&gt;&lt;pages&gt;166-186&lt;/pages&gt;&lt;volume&gt;2&lt;/volume&gt;&lt;number&gt;4&lt;/number&gt;&lt;dates&gt;&lt;year&gt;2015&lt;/year&gt;&lt;/dates&gt;&lt;isbn&gt;2214-5796&lt;/isbn&gt;&lt;urls&gt;&lt;/urls&gt;&lt;/record&gt;&lt;/Cite&gt;&lt;/EndNote&gt;</w:instrText>
            </w:r>
            <w:r w:rsidR="00CA4ED9">
              <w:rPr>
                <w:sz w:val="20"/>
                <w:szCs w:val="20"/>
              </w:rPr>
              <w:fldChar w:fldCharType="separate"/>
            </w:r>
            <w:r w:rsidR="00CA4ED9">
              <w:rPr>
                <w:noProof/>
                <w:sz w:val="20"/>
                <w:szCs w:val="20"/>
              </w:rPr>
              <w:t>(Pääkkönen &amp; Pakkala, 2015)</w:t>
            </w:r>
            <w:r w:rsidR="00CA4ED9">
              <w:rPr>
                <w:sz w:val="20"/>
                <w:szCs w:val="20"/>
              </w:rPr>
              <w:fldChar w:fldCharType="end"/>
            </w:r>
            <w:r>
              <w:rPr>
                <w:sz w:val="20"/>
                <w:szCs w:val="20"/>
              </w:rPr>
              <w:t xml:space="preserve"> - journal</w:t>
            </w:r>
          </w:p>
        </w:tc>
        <w:tc>
          <w:tcPr>
            <w:tcW w:w="1176" w:type="dxa"/>
            <w:vAlign w:val="center"/>
          </w:tcPr>
          <w:p w14:paraId="100228AE" w14:textId="32F8283E" w:rsidR="007A32CA" w:rsidRPr="00DF1E48" w:rsidRDefault="007A32CA" w:rsidP="007A32CA">
            <w:pPr>
              <w:pStyle w:val="Default"/>
              <w:jc w:val="center"/>
              <w:rPr>
                <w:sz w:val="20"/>
                <w:szCs w:val="20"/>
              </w:rPr>
            </w:pPr>
            <w:r>
              <w:rPr>
                <w:sz w:val="20"/>
                <w:szCs w:val="20"/>
              </w:rPr>
              <w:t>Academia</w:t>
            </w:r>
          </w:p>
        </w:tc>
        <w:tc>
          <w:tcPr>
            <w:tcW w:w="720" w:type="dxa"/>
            <w:vAlign w:val="center"/>
          </w:tcPr>
          <w:p w14:paraId="5B843DE0" w14:textId="752C9D39" w:rsidR="007A32CA" w:rsidRDefault="007A32CA" w:rsidP="007A32CA">
            <w:pPr>
              <w:pStyle w:val="Default"/>
              <w:jc w:val="center"/>
              <w:rPr>
                <w:sz w:val="20"/>
                <w:szCs w:val="20"/>
              </w:rPr>
            </w:pPr>
            <w:r>
              <w:rPr>
                <w:sz w:val="20"/>
                <w:szCs w:val="20"/>
              </w:rPr>
              <w:t>2015</w:t>
            </w:r>
          </w:p>
        </w:tc>
      </w:tr>
      <w:tr w:rsidR="007A32CA" w:rsidRPr="00EA1405" w14:paraId="029B1DCC" w14:textId="77777777" w:rsidTr="004B3295">
        <w:trPr>
          <w:cantSplit/>
          <w:trHeight w:val="530"/>
          <w:jc w:val="center"/>
        </w:trPr>
        <w:tc>
          <w:tcPr>
            <w:tcW w:w="596" w:type="dxa"/>
            <w:vAlign w:val="center"/>
          </w:tcPr>
          <w:p w14:paraId="49D10800" w14:textId="60026070" w:rsidR="007A32CA" w:rsidRDefault="005E4256" w:rsidP="007A32CA">
            <w:pPr>
              <w:pStyle w:val="Default"/>
              <w:jc w:val="center"/>
              <w:rPr>
                <w:sz w:val="20"/>
                <w:szCs w:val="20"/>
              </w:rPr>
            </w:pPr>
            <w:r>
              <w:rPr>
                <w:sz w:val="20"/>
                <w:szCs w:val="20"/>
              </w:rPr>
              <w:t>9</w:t>
            </w:r>
          </w:p>
        </w:tc>
        <w:tc>
          <w:tcPr>
            <w:tcW w:w="5670" w:type="dxa"/>
            <w:vAlign w:val="center"/>
          </w:tcPr>
          <w:p w14:paraId="732CCE20" w14:textId="3CDC7DDC" w:rsidR="007A32CA" w:rsidRDefault="007A32CA" w:rsidP="007A32CA">
            <w:pPr>
              <w:pStyle w:val="Default"/>
              <w:jc w:val="center"/>
              <w:rPr>
                <w:sz w:val="20"/>
                <w:szCs w:val="20"/>
              </w:rPr>
            </w:pPr>
            <w:r>
              <w:rPr>
                <w:sz w:val="20"/>
                <w:szCs w:val="20"/>
              </w:rPr>
              <w:t xml:space="preserve">A Reference Architecture for Big Data Systems </w:t>
            </w:r>
            <w:r w:rsidR="00CA4ED9">
              <w:rPr>
                <w:sz w:val="20"/>
                <w:szCs w:val="20"/>
              </w:rPr>
              <w:fldChar w:fldCharType="begin"/>
            </w:r>
            <w:r w:rsidR="00CA4ED9">
              <w:rPr>
                <w:sz w:val="20"/>
                <w:szCs w:val="20"/>
              </w:rPr>
              <w:instrText xml:space="preserve"> ADDIN EN.CITE &lt;EndNote&gt;&lt;Cite&gt;&lt;Author&gt;Sang&lt;/Author&gt;&lt;Year&gt;2016&lt;/Year&gt;&lt;RecNum&gt;23&lt;/RecNum&gt;&lt;DisplayText&gt;(Sang, Xu, &amp;amp; De Vrieze, 2016)&lt;/DisplayText&gt;&lt;record&gt;&lt;rec-number&gt;23&lt;/rec-number&gt;&lt;foreign-keys&gt;&lt;key app="EN" db-id="5re5epv9rrvvajeatv4xvdtet5zsfedxv2xw" timestamp="1639883520"&gt;23&lt;/key&gt;&lt;/foreign-keys&gt;&lt;ref-type name="Conference Proceedings"&gt;10&lt;/ref-type&gt;&lt;contributors&gt;&lt;authors&gt;&lt;author&gt;Sang, Go Muan&lt;/author&gt;&lt;author&gt;Xu, Lai&lt;/author&gt;&lt;author&gt;De Vrieze, Paul&lt;/author&gt;&lt;/authors&gt;&lt;/contributors&gt;&lt;titles&gt;&lt;title&gt;A reference architecture for big data systems&lt;/title&gt;&lt;secondary-title&gt;2016 10th International Conference on Software, Knowledge, Information Management &amp;amp; Applications (SKIMA)&lt;/secondary-title&gt;&lt;/titles&gt;&lt;pages&gt;370-375&lt;/pages&gt;&lt;dates&gt;&lt;year&gt;2016&lt;/year&gt;&lt;/dates&gt;&lt;publisher&gt;IEEE&lt;/publisher&gt;&lt;isbn&gt;1509032983&lt;/isbn&gt;&lt;urls&gt;&lt;/urls&gt;&lt;/record&gt;&lt;/Cite&gt;&lt;/EndNote&gt;</w:instrText>
            </w:r>
            <w:r w:rsidR="00CA4ED9">
              <w:rPr>
                <w:sz w:val="20"/>
                <w:szCs w:val="20"/>
              </w:rPr>
              <w:fldChar w:fldCharType="separate"/>
            </w:r>
            <w:r w:rsidR="00CA4ED9">
              <w:rPr>
                <w:noProof/>
                <w:sz w:val="20"/>
                <w:szCs w:val="20"/>
              </w:rPr>
              <w:t>(Sang, Xu, &amp; De Vrieze, 2016)</w:t>
            </w:r>
            <w:r w:rsidR="00CA4ED9">
              <w:rPr>
                <w:sz w:val="20"/>
                <w:szCs w:val="20"/>
              </w:rPr>
              <w:fldChar w:fldCharType="end"/>
            </w:r>
            <w:r w:rsidR="00EF23D8">
              <w:rPr>
                <w:sz w:val="20"/>
                <w:szCs w:val="20"/>
              </w:rPr>
              <w:t xml:space="preserve"> - conference</w:t>
            </w:r>
          </w:p>
        </w:tc>
        <w:tc>
          <w:tcPr>
            <w:tcW w:w="1176" w:type="dxa"/>
            <w:vAlign w:val="center"/>
          </w:tcPr>
          <w:p w14:paraId="18EC9192" w14:textId="7F71C89E" w:rsidR="007A32CA" w:rsidRDefault="007A32CA" w:rsidP="007A32CA">
            <w:pPr>
              <w:pStyle w:val="Default"/>
              <w:jc w:val="center"/>
              <w:rPr>
                <w:sz w:val="20"/>
                <w:szCs w:val="20"/>
              </w:rPr>
            </w:pPr>
            <w:r>
              <w:rPr>
                <w:sz w:val="20"/>
                <w:szCs w:val="20"/>
              </w:rPr>
              <w:t>Academia</w:t>
            </w:r>
          </w:p>
        </w:tc>
        <w:tc>
          <w:tcPr>
            <w:tcW w:w="720" w:type="dxa"/>
            <w:vAlign w:val="center"/>
          </w:tcPr>
          <w:p w14:paraId="46994FE7" w14:textId="4B2A5AB2" w:rsidR="007A32CA" w:rsidRDefault="007A32CA" w:rsidP="007A32CA">
            <w:pPr>
              <w:pStyle w:val="Default"/>
              <w:jc w:val="center"/>
              <w:rPr>
                <w:sz w:val="20"/>
                <w:szCs w:val="20"/>
              </w:rPr>
            </w:pPr>
            <w:r>
              <w:rPr>
                <w:sz w:val="20"/>
                <w:szCs w:val="20"/>
              </w:rPr>
              <w:t>2016</w:t>
            </w:r>
          </w:p>
        </w:tc>
      </w:tr>
      <w:tr w:rsidR="007A32CA" w:rsidRPr="00EA1405" w14:paraId="054C5F3B" w14:textId="77777777" w:rsidTr="004B3295">
        <w:trPr>
          <w:cantSplit/>
          <w:trHeight w:val="530"/>
          <w:jc w:val="center"/>
        </w:trPr>
        <w:tc>
          <w:tcPr>
            <w:tcW w:w="596" w:type="dxa"/>
            <w:vAlign w:val="center"/>
          </w:tcPr>
          <w:p w14:paraId="461C6BDF" w14:textId="106FEDB2" w:rsidR="007A32CA" w:rsidRDefault="005E4256" w:rsidP="007A32CA">
            <w:pPr>
              <w:pStyle w:val="Default"/>
              <w:jc w:val="center"/>
              <w:rPr>
                <w:sz w:val="20"/>
                <w:szCs w:val="20"/>
              </w:rPr>
            </w:pPr>
            <w:r>
              <w:rPr>
                <w:sz w:val="20"/>
                <w:szCs w:val="20"/>
              </w:rPr>
              <w:t>10</w:t>
            </w:r>
          </w:p>
        </w:tc>
        <w:tc>
          <w:tcPr>
            <w:tcW w:w="5670" w:type="dxa"/>
            <w:vAlign w:val="center"/>
          </w:tcPr>
          <w:p w14:paraId="4B631829" w14:textId="12EF4ACB" w:rsidR="007A32CA" w:rsidRDefault="007A32CA" w:rsidP="007A32CA">
            <w:pPr>
              <w:pStyle w:val="Default"/>
              <w:jc w:val="center"/>
              <w:rPr>
                <w:sz w:val="20"/>
                <w:szCs w:val="20"/>
              </w:rPr>
            </w:pPr>
            <w:r>
              <w:rPr>
                <w:sz w:val="20"/>
                <w:szCs w:val="20"/>
              </w:rPr>
              <w:t xml:space="preserve">A reference architecture for Big Data systems in the national security domain </w:t>
            </w:r>
            <w:r w:rsidR="00CA4ED9">
              <w:rPr>
                <w:sz w:val="20"/>
                <w:szCs w:val="20"/>
              </w:rPr>
              <w:fldChar w:fldCharType="begin"/>
            </w:r>
            <w:r w:rsidR="00CA4ED9">
              <w:rPr>
                <w:sz w:val="20"/>
                <w:szCs w:val="20"/>
              </w:rPr>
              <w:instrText xml:space="preserve"> ADDIN EN.CITE &lt;EndNote&gt;&lt;Cite&gt;&lt;Author&gt;Klein&lt;/Author&gt;&lt;Year&gt;2016&lt;/Year&gt;&lt;RecNum&gt;24&lt;/RecNum&gt;&lt;DisplayText&gt;(Klein, Buglak, Blockow, Wuttke, &amp;amp; Cooper,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CA4ED9">
              <w:rPr>
                <w:sz w:val="20"/>
                <w:szCs w:val="20"/>
              </w:rPr>
              <w:fldChar w:fldCharType="separate"/>
            </w:r>
            <w:r w:rsidR="00CA4ED9">
              <w:rPr>
                <w:noProof/>
                <w:sz w:val="20"/>
                <w:szCs w:val="20"/>
              </w:rPr>
              <w:t>(Klein, Buglak, Blockow, Wuttke, &amp; Cooper, 2016)</w:t>
            </w:r>
            <w:r w:rsidR="00CA4ED9">
              <w:rPr>
                <w:sz w:val="20"/>
                <w:szCs w:val="20"/>
              </w:rPr>
              <w:fldChar w:fldCharType="end"/>
            </w:r>
            <w:r w:rsidR="00EF23D8">
              <w:rPr>
                <w:sz w:val="20"/>
                <w:szCs w:val="20"/>
              </w:rPr>
              <w:t>- conference</w:t>
            </w:r>
          </w:p>
        </w:tc>
        <w:tc>
          <w:tcPr>
            <w:tcW w:w="1176" w:type="dxa"/>
            <w:vAlign w:val="center"/>
          </w:tcPr>
          <w:p w14:paraId="33A2C80B" w14:textId="78BDABF4" w:rsidR="007A32CA" w:rsidRDefault="007A32CA" w:rsidP="007A32CA">
            <w:pPr>
              <w:pStyle w:val="Default"/>
              <w:jc w:val="center"/>
              <w:rPr>
                <w:sz w:val="20"/>
                <w:szCs w:val="20"/>
              </w:rPr>
            </w:pPr>
            <w:r>
              <w:rPr>
                <w:sz w:val="20"/>
                <w:szCs w:val="20"/>
              </w:rPr>
              <w:t xml:space="preserve">Academia </w:t>
            </w:r>
          </w:p>
        </w:tc>
        <w:tc>
          <w:tcPr>
            <w:tcW w:w="720" w:type="dxa"/>
            <w:vAlign w:val="center"/>
          </w:tcPr>
          <w:p w14:paraId="06E11E19" w14:textId="1F7AB04C" w:rsidR="007A32CA" w:rsidRDefault="007A32CA" w:rsidP="007A32CA">
            <w:pPr>
              <w:pStyle w:val="Default"/>
              <w:jc w:val="center"/>
              <w:rPr>
                <w:sz w:val="20"/>
                <w:szCs w:val="20"/>
              </w:rPr>
            </w:pPr>
            <w:r>
              <w:rPr>
                <w:sz w:val="20"/>
                <w:szCs w:val="20"/>
              </w:rPr>
              <w:t>2016</w:t>
            </w:r>
          </w:p>
        </w:tc>
      </w:tr>
      <w:tr w:rsidR="007A32CA" w:rsidRPr="00EA1405" w14:paraId="7C17AF0B" w14:textId="77777777" w:rsidTr="004B3295">
        <w:trPr>
          <w:cantSplit/>
          <w:trHeight w:val="530"/>
          <w:jc w:val="center"/>
        </w:trPr>
        <w:tc>
          <w:tcPr>
            <w:tcW w:w="596" w:type="dxa"/>
            <w:vAlign w:val="center"/>
          </w:tcPr>
          <w:p w14:paraId="6C2F0C09" w14:textId="30BBC63F" w:rsidR="007A32CA" w:rsidRDefault="005E4256" w:rsidP="007A32CA">
            <w:pPr>
              <w:pStyle w:val="Default"/>
              <w:jc w:val="center"/>
              <w:rPr>
                <w:sz w:val="20"/>
                <w:szCs w:val="20"/>
              </w:rPr>
            </w:pPr>
            <w:r>
              <w:rPr>
                <w:sz w:val="20"/>
                <w:szCs w:val="20"/>
              </w:rPr>
              <w:t>11</w:t>
            </w:r>
          </w:p>
        </w:tc>
        <w:tc>
          <w:tcPr>
            <w:tcW w:w="5670" w:type="dxa"/>
            <w:vAlign w:val="center"/>
          </w:tcPr>
          <w:p w14:paraId="63ED9A32" w14:textId="07B73EA7" w:rsidR="007A32CA" w:rsidRDefault="007A32CA" w:rsidP="007A32CA">
            <w:pPr>
              <w:pStyle w:val="Default"/>
              <w:jc w:val="center"/>
              <w:rPr>
                <w:sz w:val="20"/>
                <w:szCs w:val="20"/>
              </w:rPr>
            </w:pPr>
            <w:r>
              <w:rPr>
                <w:sz w:val="20"/>
                <w:szCs w:val="20"/>
              </w:rPr>
              <w:t xml:space="preserve">A Reference Architecture for Supporting Secure Big Data Analytics over Cloud-Enabled Relational Databases </w:t>
            </w:r>
            <w:r w:rsidR="00CA4ED9">
              <w:rPr>
                <w:sz w:val="20"/>
                <w:szCs w:val="20"/>
              </w:rPr>
              <w:fldChar w:fldCharType="begin"/>
            </w:r>
            <w:r w:rsidR="00CA4ED9">
              <w:rPr>
                <w:sz w:val="20"/>
                <w:szCs w:val="20"/>
              </w:rPr>
              <w:instrText xml:space="preserve"> ADDIN EN.CITE &lt;EndNote&gt;&lt;Cite&gt;&lt;Author&gt;Cuzzocrea&lt;/Author&gt;&lt;Year&gt;2016&lt;/Year&gt;&lt;RecNum&gt;25&lt;/RecNum&gt;&lt;DisplayText&gt;(Cuzzocrea, 2016)&lt;/DisplayText&gt;&lt;record&gt;&lt;rec-number&gt;25&lt;/rec-number&gt;&lt;foreign-keys&gt;&lt;key app="EN" db-id="5re5epv9rrvvajeatv4xvdtet5zsfedxv2xw" timestamp="1639883710"&gt;25&lt;/key&gt;&lt;/foreign-keys&gt;&lt;ref-type name="Conference Proceedings"&gt;10&lt;/ref-type&gt;&lt;contributors&gt;&lt;authors&gt;&lt;author&gt;Cuzzocrea, Alfredo&lt;/author&gt;&lt;/authors&gt;&lt;/contributors&gt;&lt;titles&gt;&lt;title&gt;A reference architecture for supporting secure big data analytics over cloud-enabled relational databases&lt;/title&gt;&lt;secondary-title&gt;2016 IEEE 40th Annual Computer Software and Applications Conference (COMPSAC)&lt;/secondary-title&gt;&lt;/titles&gt;&lt;pages&gt;356-358&lt;/pages&gt;&lt;volume&gt;2&lt;/volume&gt;&lt;dates&gt;&lt;year&gt;2016&lt;/year&gt;&lt;/dates&gt;&lt;publisher&gt;IEEE&lt;/publisher&gt;&lt;isbn&gt;1467388459&lt;/isbn&gt;&lt;urls&gt;&lt;/urls&gt;&lt;/record&gt;&lt;/Cite&gt;&lt;/EndNote&gt;</w:instrText>
            </w:r>
            <w:r w:rsidR="00CA4ED9">
              <w:rPr>
                <w:sz w:val="20"/>
                <w:szCs w:val="20"/>
              </w:rPr>
              <w:fldChar w:fldCharType="separate"/>
            </w:r>
            <w:r w:rsidR="00CA4ED9">
              <w:rPr>
                <w:noProof/>
                <w:sz w:val="20"/>
                <w:szCs w:val="20"/>
              </w:rPr>
              <w:t>(Cuzzocrea, 2016)</w:t>
            </w:r>
            <w:r w:rsidR="00CA4ED9">
              <w:rPr>
                <w:sz w:val="20"/>
                <w:szCs w:val="20"/>
              </w:rPr>
              <w:fldChar w:fldCharType="end"/>
            </w:r>
            <w:r w:rsidR="00EF23D8">
              <w:rPr>
                <w:sz w:val="20"/>
                <w:szCs w:val="20"/>
              </w:rPr>
              <w:t xml:space="preserve"> - conference</w:t>
            </w:r>
          </w:p>
        </w:tc>
        <w:tc>
          <w:tcPr>
            <w:tcW w:w="1176" w:type="dxa"/>
            <w:vAlign w:val="center"/>
          </w:tcPr>
          <w:p w14:paraId="2D4163C8" w14:textId="10B8F182" w:rsidR="007A32CA" w:rsidRDefault="007A32CA" w:rsidP="007A32CA">
            <w:pPr>
              <w:pStyle w:val="Default"/>
              <w:jc w:val="center"/>
              <w:rPr>
                <w:sz w:val="20"/>
                <w:szCs w:val="20"/>
              </w:rPr>
            </w:pPr>
            <w:r>
              <w:rPr>
                <w:sz w:val="20"/>
                <w:szCs w:val="20"/>
              </w:rPr>
              <w:t>Academia</w:t>
            </w:r>
          </w:p>
        </w:tc>
        <w:tc>
          <w:tcPr>
            <w:tcW w:w="720" w:type="dxa"/>
            <w:vAlign w:val="center"/>
          </w:tcPr>
          <w:p w14:paraId="409DAD8C" w14:textId="2215D2B5" w:rsidR="007A32CA" w:rsidRDefault="007A32CA" w:rsidP="007A32CA">
            <w:pPr>
              <w:pStyle w:val="Default"/>
              <w:jc w:val="center"/>
              <w:rPr>
                <w:sz w:val="20"/>
                <w:szCs w:val="20"/>
              </w:rPr>
            </w:pPr>
            <w:r>
              <w:rPr>
                <w:sz w:val="20"/>
                <w:szCs w:val="20"/>
              </w:rPr>
              <w:t>2016</w:t>
            </w:r>
          </w:p>
        </w:tc>
      </w:tr>
      <w:tr w:rsidR="007A32CA" w:rsidRPr="00EA1405" w14:paraId="4E7AC6FF" w14:textId="77777777" w:rsidTr="004B3295">
        <w:trPr>
          <w:cantSplit/>
          <w:trHeight w:val="530"/>
          <w:jc w:val="center"/>
        </w:trPr>
        <w:tc>
          <w:tcPr>
            <w:tcW w:w="596" w:type="dxa"/>
            <w:vAlign w:val="center"/>
          </w:tcPr>
          <w:p w14:paraId="14E0E996" w14:textId="18385634" w:rsidR="007A32CA" w:rsidRDefault="005E4256" w:rsidP="007A32CA">
            <w:pPr>
              <w:pStyle w:val="Default"/>
              <w:jc w:val="center"/>
              <w:rPr>
                <w:sz w:val="20"/>
                <w:szCs w:val="20"/>
              </w:rPr>
            </w:pPr>
            <w:r>
              <w:rPr>
                <w:sz w:val="20"/>
                <w:szCs w:val="20"/>
              </w:rPr>
              <w:t>12</w:t>
            </w:r>
          </w:p>
        </w:tc>
        <w:tc>
          <w:tcPr>
            <w:tcW w:w="5670" w:type="dxa"/>
            <w:vAlign w:val="center"/>
          </w:tcPr>
          <w:p w14:paraId="136DD1B2" w14:textId="4041E66E" w:rsidR="007A32CA" w:rsidRDefault="007A32CA" w:rsidP="007A32CA">
            <w:pPr>
              <w:pStyle w:val="Default"/>
              <w:jc w:val="center"/>
              <w:rPr>
                <w:sz w:val="20"/>
                <w:szCs w:val="20"/>
              </w:rPr>
            </w:pPr>
            <w:r>
              <w:rPr>
                <w:sz w:val="20"/>
                <w:szCs w:val="20"/>
              </w:rPr>
              <w:t xml:space="preserve">Managing Cloud-Based Big Data Platforms: A Reference Architecture and Cost Perspective </w:t>
            </w:r>
            <w:r w:rsidR="00CA4ED9">
              <w:rPr>
                <w:sz w:val="20"/>
                <w:szCs w:val="20"/>
              </w:rPr>
              <w:fldChar w:fldCharType="begin"/>
            </w:r>
            <w:r w:rsidR="00CA4ED9">
              <w:rPr>
                <w:sz w:val="20"/>
                <w:szCs w:val="20"/>
              </w:rPr>
              <w:instrText xml:space="preserve"> ADDIN EN.CITE &lt;EndNote&gt;&lt;Cite&gt;&lt;Author&gt;Heilig&lt;/Author&gt;&lt;Year&gt;2017&lt;/Year&gt;&lt;RecNum&gt;26&lt;/RecNum&gt;&lt;DisplayText&gt;(Heilig &amp;amp; Voß, 2017)&lt;/DisplayText&gt;&lt;record&gt;&lt;rec-number&gt;26&lt;/rec-number&gt;&lt;foreign-keys&gt;&lt;key app="EN" db-id="5re5epv9rrvvajeatv4xvdtet5zsfedxv2xw" timestamp="1639883779"&gt;26&lt;/key&gt;&lt;/foreign-keys&gt;&lt;ref-type name="Book Section"&gt;5&lt;/ref-type&gt;&lt;contributors&gt;&lt;authors&gt;&lt;author&gt;Heilig, Leonard&lt;/author&gt;&lt;author&gt;Voß, Stefan&lt;/author&gt;&lt;/authors&gt;&lt;/contributors&gt;&lt;titles&gt;&lt;title&gt;Managing cloud-based Big Data platforms: A reference architecture and cost perspective&lt;/title&gt;&lt;secondary-title&gt;Big Data Management&lt;/secondary-title&gt;&lt;/titles&gt;&lt;pages&gt;29-45&lt;/pages&gt;&lt;dates&gt;&lt;year&gt;2017&lt;/year&gt;&lt;/dates&gt;&lt;publisher&gt;Springer&lt;/publisher&gt;&lt;urls&gt;&lt;/urls&gt;&lt;/record&gt;&lt;/Cite&gt;&lt;/EndNote&gt;</w:instrText>
            </w:r>
            <w:r w:rsidR="00CA4ED9">
              <w:rPr>
                <w:sz w:val="20"/>
                <w:szCs w:val="20"/>
              </w:rPr>
              <w:fldChar w:fldCharType="separate"/>
            </w:r>
            <w:r w:rsidR="00CA4ED9">
              <w:rPr>
                <w:noProof/>
                <w:sz w:val="20"/>
                <w:szCs w:val="20"/>
              </w:rPr>
              <w:t>(Heilig &amp; Voß, 2017)</w:t>
            </w:r>
            <w:r w:rsidR="00CA4ED9">
              <w:rPr>
                <w:sz w:val="20"/>
                <w:szCs w:val="20"/>
              </w:rPr>
              <w:fldChar w:fldCharType="end"/>
            </w:r>
            <w:r>
              <w:rPr>
                <w:sz w:val="20"/>
                <w:szCs w:val="20"/>
              </w:rPr>
              <w:t xml:space="preserve"> </w:t>
            </w:r>
          </w:p>
        </w:tc>
        <w:tc>
          <w:tcPr>
            <w:tcW w:w="1176" w:type="dxa"/>
            <w:vAlign w:val="center"/>
          </w:tcPr>
          <w:p w14:paraId="771267F6" w14:textId="42E10EC9" w:rsidR="007A32CA" w:rsidRDefault="007A32CA" w:rsidP="007A32CA">
            <w:pPr>
              <w:pStyle w:val="Default"/>
              <w:jc w:val="center"/>
              <w:rPr>
                <w:sz w:val="20"/>
                <w:szCs w:val="20"/>
              </w:rPr>
            </w:pPr>
            <w:r>
              <w:rPr>
                <w:sz w:val="20"/>
                <w:szCs w:val="20"/>
              </w:rPr>
              <w:t>Academia</w:t>
            </w:r>
          </w:p>
        </w:tc>
        <w:tc>
          <w:tcPr>
            <w:tcW w:w="720" w:type="dxa"/>
            <w:vAlign w:val="center"/>
          </w:tcPr>
          <w:p w14:paraId="182B4174" w14:textId="4F00FE60" w:rsidR="007A32CA" w:rsidRDefault="007A32CA" w:rsidP="007A32CA">
            <w:pPr>
              <w:pStyle w:val="Default"/>
              <w:jc w:val="center"/>
              <w:rPr>
                <w:sz w:val="20"/>
                <w:szCs w:val="20"/>
              </w:rPr>
            </w:pPr>
            <w:r>
              <w:rPr>
                <w:sz w:val="20"/>
                <w:szCs w:val="20"/>
              </w:rPr>
              <w:t>2017</w:t>
            </w:r>
          </w:p>
        </w:tc>
      </w:tr>
      <w:tr w:rsidR="007A32CA" w:rsidRPr="00EA1405" w14:paraId="0D74A694" w14:textId="77777777" w:rsidTr="004B3295">
        <w:trPr>
          <w:cantSplit/>
          <w:trHeight w:val="530"/>
          <w:jc w:val="center"/>
        </w:trPr>
        <w:tc>
          <w:tcPr>
            <w:tcW w:w="596" w:type="dxa"/>
            <w:vAlign w:val="center"/>
          </w:tcPr>
          <w:p w14:paraId="5D9AC839" w14:textId="43F41D0F" w:rsidR="007A32CA" w:rsidRDefault="005E4256" w:rsidP="007A32CA">
            <w:pPr>
              <w:pStyle w:val="Default"/>
              <w:jc w:val="center"/>
              <w:rPr>
                <w:sz w:val="20"/>
                <w:szCs w:val="20"/>
              </w:rPr>
            </w:pPr>
            <w:r>
              <w:rPr>
                <w:sz w:val="20"/>
                <w:szCs w:val="20"/>
              </w:rPr>
              <w:t>13</w:t>
            </w:r>
          </w:p>
        </w:tc>
        <w:tc>
          <w:tcPr>
            <w:tcW w:w="5670" w:type="dxa"/>
            <w:vAlign w:val="center"/>
          </w:tcPr>
          <w:p w14:paraId="160028B9" w14:textId="67C622E2" w:rsidR="007A32CA" w:rsidRDefault="007A32CA" w:rsidP="007A32CA">
            <w:pPr>
              <w:pStyle w:val="Default"/>
              <w:jc w:val="center"/>
              <w:rPr>
                <w:sz w:val="20"/>
                <w:szCs w:val="20"/>
              </w:rPr>
            </w:pPr>
            <w:r>
              <w:rPr>
                <w:sz w:val="20"/>
                <w:szCs w:val="20"/>
              </w:rPr>
              <w:t xml:space="preserve">Scalable data store and analytic platform for real-time monitoring of data-intensive scientific infrastructure </w:t>
            </w:r>
            <w:r w:rsidR="00CA4ED9">
              <w:rPr>
                <w:sz w:val="20"/>
                <w:szCs w:val="20"/>
              </w:rPr>
              <w:fldChar w:fldCharType="begin"/>
            </w:r>
            <w:r w:rsidR="00CA4ED9">
              <w:rPr>
                <w:sz w:val="20"/>
                <w:szCs w:val="20"/>
              </w:rPr>
              <w:instrText xml:space="preserve"> ADDIN EN.CITE &lt;EndNote&gt;&lt;Cite&gt;&lt;Author&gt;Suthakar&lt;/Author&gt;&lt;Year&gt;2017&lt;/Year&gt;&lt;RecNum&gt;27&lt;/RecNum&gt;&lt;DisplayText&gt;(Suthakar, 2017)&lt;/DisplayText&gt;&lt;record&gt;&lt;rec-number&gt;27&lt;/rec-number&gt;&lt;foreign-keys&gt;&lt;key app="EN" db-id="5re5epv9rrvvajeatv4xvdtet5zsfedxv2xw" timestamp="1639883875"&gt;27&lt;/key&gt;&lt;/foreign-keys&gt;&lt;ref-type name="Thesis"&gt;32&lt;/ref-type&gt;&lt;contributors&gt;&lt;authors&gt;&lt;author&gt;Suthakar, Uthayanath&lt;/author&gt;&lt;/authors&gt;&lt;/contributors&gt;&lt;titles&gt;&lt;title&gt;A scalable data store and analytic platform for real-time monitoring of data-intensive scientific infrastructure&lt;/title&gt;&lt;/titles&gt;&lt;dates&gt;&lt;year&gt;2017&lt;/year&gt;&lt;/dates&gt;&lt;publisher&gt;Brunel University London&lt;/publisher&gt;&lt;urls&gt;&lt;/urls&gt;&lt;/record&gt;&lt;/Cite&gt;&lt;/EndNote&gt;</w:instrText>
            </w:r>
            <w:r w:rsidR="00CA4ED9">
              <w:rPr>
                <w:sz w:val="20"/>
                <w:szCs w:val="20"/>
              </w:rPr>
              <w:fldChar w:fldCharType="separate"/>
            </w:r>
            <w:r w:rsidR="00CA4ED9">
              <w:rPr>
                <w:noProof/>
                <w:sz w:val="20"/>
                <w:szCs w:val="20"/>
              </w:rPr>
              <w:t>(Suthakar, 2017)</w:t>
            </w:r>
            <w:r w:rsidR="00CA4ED9">
              <w:rPr>
                <w:sz w:val="20"/>
                <w:szCs w:val="20"/>
              </w:rPr>
              <w:fldChar w:fldCharType="end"/>
            </w:r>
            <w:r w:rsidR="00CA4ED9">
              <w:rPr>
                <w:sz w:val="20"/>
                <w:szCs w:val="20"/>
              </w:rPr>
              <w:t>- PHD</w:t>
            </w:r>
          </w:p>
        </w:tc>
        <w:tc>
          <w:tcPr>
            <w:tcW w:w="1176" w:type="dxa"/>
            <w:vAlign w:val="center"/>
          </w:tcPr>
          <w:p w14:paraId="1F26F7E8" w14:textId="0C46DB3C" w:rsidR="007A32CA" w:rsidRDefault="007A32CA" w:rsidP="007A32CA">
            <w:pPr>
              <w:pStyle w:val="Default"/>
              <w:jc w:val="center"/>
              <w:rPr>
                <w:sz w:val="20"/>
                <w:szCs w:val="20"/>
              </w:rPr>
            </w:pPr>
            <w:r>
              <w:rPr>
                <w:sz w:val="20"/>
                <w:szCs w:val="20"/>
              </w:rPr>
              <w:t xml:space="preserve">Academia </w:t>
            </w:r>
          </w:p>
        </w:tc>
        <w:tc>
          <w:tcPr>
            <w:tcW w:w="720" w:type="dxa"/>
            <w:vAlign w:val="center"/>
          </w:tcPr>
          <w:p w14:paraId="350149B0" w14:textId="155532F0" w:rsidR="007A32CA" w:rsidRDefault="007A32CA" w:rsidP="007A32CA">
            <w:pPr>
              <w:pStyle w:val="Default"/>
              <w:jc w:val="center"/>
              <w:rPr>
                <w:sz w:val="20"/>
                <w:szCs w:val="20"/>
              </w:rPr>
            </w:pPr>
            <w:r>
              <w:rPr>
                <w:sz w:val="20"/>
                <w:szCs w:val="20"/>
              </w:rPr>
              <w:t>2017</w:t>
            </w:r>
          </w:p>
        </w:tc>
      </w:tr>
      <w:tr w:rsidR="007A32CA" w:rsidRPr="00EA1405" w14:paraId="57BC4246" w14:textId="7B469868" w:rsidTr="004B3295">
        <w:trPr>
          <w:cantSplit/>
          <w:trHeight w:val="530"/>
          <w:jc w:val="center"/>
        </w:trPr>
        <w:tc>
          <w:tcPr>
            <w:tcW w:w="596" w:type="dxa"/>
            <w:vAlign w:val="center"/>
          </w:tcPr>
          <w:p w14:paraId="17C3D71F" w14:textId="138AFA63" w:rsidR="007A32CA" w:rsidRDefault="005E4256" w:rsidP="007A32CA">
            <w:pPr>
              <w:pStyle w:val="Default"/>
              <w:jc w:val="center"/>
              <w:rPr>
                <w:sz w:val="20"/>
                <w:szCs w:val="20"/>
              </w:rPr>
            </w:pPr>
            <w:r>
              <w:rPr>
                <w:sz w:val="20"/>
                <w:szCs w:val="20"/>
              </w:rPr>
              <w:t>14</w:t>
            </w:r>
          </w:p>
        </w:tc>
        <w:tc>
          <w:tcPr>
            <w:tcW w:w="5670" w:type="dxa"/>
            <w:vAlign w:val="center"/>
          </w:tcPr>
          <w:p w14:paraId="220BAD8A" w14:textId="1F304FD4" w:rsidR="007A32CA" w:rsidRDefault="007A32CA" w:rsidP="007A32CA">
            <w:pPr>
              <w:pStyle w:val="Default"/>
              <w:jc w:val="center"/>
              <w:rPr>
                <w:sz w:val="20"/>
                <w:szCs w:val="20"/>
              </w:rPr>
            </w:pPr>
            <w:r>
              <w:rPr>
                <w:sz w:val="20"/>
                <w:szCs w:val="20"/>
              </w:rPr>
              <w:t xml:space="preserve">A software reference architecture for semantic-aware Big Data systems; Bolster Architecture </w:t>
            </w:r>
            <w:r w:rsidR="00CA4ED9">
              <w:rPr>
                <w:sz w:val="20"/>
                <w:szCs w:val="20"/>
              </w:rPr>
              <w:fldChar w:fldCharType="begin"/>
            </w:r>
            <w:r w:rsidR="00CA4ED9">
              <w:rPr>
                <w:sz w:val="20"/>
                <w:szCs w:val="20"/>
              </w:rPr>
              <w:instrText xml:space="preserve"> ADDIN EN.CITE &lt;EndNote&gt;&lt;Cite&gt;&lt;Author&gt;Nadal&lt;/Author&gt;&lt;Year&gt;2017&lt;/Year&gt;&lt;RecNum&gt;28&lt;/RecNum&gt;&lt;DisplayText&gt;(Nadal et al., 2017)&lt;/DisplayText&gt;&lt;record&gt;&lt;rec-number&gt;28&lt;/rec-number&gt;&lt;foreign-keys&gt;&lt;key app="EN" db-id="5re5epv9rrvvajeatv4xvdtet5zsfedxv2xw" timestamp="1639883890"&gt;28&lt;/key&gt;&lt;/foreign-keys&gt;&lt;ref-type name="Journal Article"&gt;17&lt;/ref-type&gt;&lt;contributors&gt;&lt;authors&gt;&lt;author&gt;Nadal, Sergi&lt;/author&gt;&lt;author&gt;Herrero, Victor&lt;/author&gt;&lt;author&gt;Romero, Oscar&lt;/author&gt;&lt;author&gt;Abelló, Alberto&lt;/author&gt;&lt;author&gt;Franch, Xavier&lt;/author&gt;&lt;author&gt;Vansummeren, Stijn&lt;/author&gt;&lt;author&gt;Valerio, Danilo&lt;/author&gt;&lt;/authors&gt;&lt;/contributors&gt;&lt;titles&gt;&lt;title&gt;A software reference architecture for semantic-aware Big Data systems&lt;/title&gt;&lt;secondary-title&gt;Information and software technology&lt;/secondary-title&gt;&lt;/titles&gt;&lt;periodical&gt;&lt;full-title&gt;Information and software technology&lt;/full-title&gt;&lt;/periodical&gt;&lt;pages&gt;75-92&lt;/pages&gt;&lt;volume&gt;90&lt;/volume&gt;&lt;dates&gt;&lt;year&gt;2017&lt;/year&gt;&lt;/dates&gt;&lt;isbn&gt;0950-5849&lt;/isbn&gt;&lt;urls&gt;&lt;/urls&gt;&lt;/record&gt;&lt;/Cite&gt;&lt;/EndNote&gt;</w:instrText>
            </w:r>
            <w:r w:rsidR="00CA4ED9">
              <w:rPr>
                <w:sz w:val="20"/>
                <w:szCs w:val="20"/>
              </w:rPr>
              <w:fldChar w:fldCharType="separate"/>
            </w:r>
            <w:r w:rsidR="00CA4ED9">
              <w:rPr>
                <w:noProof/>
                <w:sz w:val="20"/>
                <w:szCs w:val="20"/>
              </w:rPr>
              <w:t>(Nadal et al., 2017)</w:t>
            </w:r>
            <w:r w:rsidR="00CA4ED9">
              <w:rPr>
                <w:sz w:val="20"/>
                <w:szCs w:val="20"/>
              </w:rPr>
              <w:fldChar w:fldCharType="end"/>
            </w:r>
            <w:r w:rsidR="00CA4ED9">
              <w:rPr>
                <w:sz w:val="20"/>
                <w:szCs w:val="20"/>
              </w:rPr>
              <w:t xml:space="preserve"> - journal</w:t>
            </w:r>
          </w:p>
        </w:tc>
        <w:tc>
          <w:tcPr>
            <w:tcW w:w="1176" w:type="dxa"/>
            <w:vAlign w:val="center"/>
          </w:tcPr>
          <w:p w14:paraId="350D3BCF" w14:textId="0AA82BDF"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5E51CC69" w14:textId="01439AE1" w:rsidR="007A32CA" w:rsidRPr="00DF1E48" w:rsidRDefault="007A32CA" w:rsidP="007A32CA">
            <w:pPr>
              <w:pStyle w:val="Text-Body"/>
              <w:keepNext/>
              <w:keepLines/>
              <w:spacing w:before="0"/>
              <w:jc w:val="center"/>
              <w:rPr>
                <w:sz w:val="20"/>
                <w:szCs w:val="20"/>
              </w:rPr>
            </w:pPr>
            <w:r>
              <w:rPr>
                <w:sz w:val="20"/>
                <w:szCs w:val="20"/>
              </w:rPr>
              <w:t>2017</w:t>
            </w:r>
          </w:p>
        </w:tc>
      </w:tr>
      <w:tr w:rsidR="007A32CA" w:rsidRPr="00EA1405" w14:paraId="0E14841B" w14:textId="031BB117" w:rsidTr="004B3295">
        <w:trPr>
          <w:cantSplit/>
          <w:trHeight w:val="530"/>
          <w:jc w:val="center"/>
        </w:trPr>
        <w:tc>
          <w:tcPr>
            <w:tcW w:w="596" w:type="dxa"/>
            <w:vAlign w:val="center"/>
          </w:tcPr>
          <w:p w14:paraId="2BAE83B4" w14:textId="67628595" w:rsidR="007A32CA" w:rsidRDefault="005E4256" w:rsidP="007A32CA">
            <w:pPr>
              <w:pStyle w:val="Default"/>
              <w:jc w:val="center"/>
              <w:rPr>
                <w:sz w:val="20"/>
                <w:szCs w:val="20"/>
              </w:rPr>
            </w:pPr>
            <w:r>
              <w:rPr>
                <w:sz w:val="20"/>
                <w:szCs w:val="20"/>
              </w:rPr>
              <w:t>15</w:t>
            </w:r>
          </w:p>
        </w:tc>
        <w:tc>
          <w:tcPr>
            <w:tcW w:w="5670" w:type="dxa"/>
            <w:vAlign w:val="center"/>
          </w:tcPr>
          <w:p w14:paraId="6E4361F5" w14:textId="2F20D392" w:rsidR="007A32CA" w:rsidRDefault="007A32CA" w:rsidP="007A32CA">
            <w:pPr>
              <w:pStyle w:val="Default"/>
              <w:jc w:val="center"/>
              <w:rPr>
                <w:sz w:val="20"/>
                <w:szCs w:val="20"/>
              </w:rPr>
            </w:pPr>
            <w:r>
              <w:rPr>
                <w:sz w:val="20"/>
                <w:szCs w:val="20"/>
              </w:rPr>
              <w:t xml:space="preserve">Towards a secure, distributed, and reliable cloud-based reference architecture for Big Data in smart cities </w:t>
            </w:r>
            <w:r w:rsidR="00BD1F30">
              <w:rPr>
                <w:sz w:val="20"/>
                <w:szCs w:val="20"/>
              </w:rPr>
              <w:fldChar w:fldCharType="begin"/>
            </w:r>
            <w:r w:rsidR="00BD1F30">
              <w:rPr>
                <w:sz w:val="20"/>
                <w:szCs w:val="20"/>
              </w:rPr>
              <w:instrText xml:space="preserve"> ADDIN EN.CITE &lt;EndNote&gt;&lt;Cite&gt;&lt;Author&gt;Kohler&lt;/Author&gt;&lt;Year&gt;2019&lt;/Year&gt;&lt;RecNum&gt;29&lt;/RecNum&gt;&lt;DisplayText&gt;(Kohler &amp;amp; Specht, 2019)&lt;/DisplayText&gt;&lt;record&gt;&lt;rec-number&gt;29&lt;/rec-number&gt;&lt;foreign-keys&gt;&lt;key app="EN" db-id="5re5epv9rrvvajeatv4xvdtet5zsfedxv2xw" timestamp="1639883933"&gt;29&lt;/key&gt;&lt;/foreign-keys&gt;&lt;ref-type name="Book Section"&gt;5&lt;/ref-type&gt;&lt;contributors&gt;&lt;authors&gt;&lt;author&gt;Kohler, Jens&lt;/author&gt;&lt;author&gt;Specht, Thomas&lt;/author&gt;&lt;/authors&gt;&lt;/contributors&gt;&lt;titles&gt;&lt;title&gt;Towards a Secure, Distributed, and Reliable Cloud-Based Reference Architecture for Big Data in Smart Cities&lt;/title&gt;&lt;secondary-title&gt;Big Data Analytics for Smart and Connected Cities&lt;/secondary-title&gt;&lt;/titles&gt;&lt;pages&gt;38-70&lt;/pages&gt;&lt;dates&gt;&lt;year&gt;2019&lt;/year&gt;&lt;/dates&gt;&lt;publisher&gt;IGI Global&lt;/publisher&gt;&lt;urls&gt;&lt;/urls&gt;&lt;/record&gt;&lt;/Cite&gt;&lt;/EndNote&gt;</w:instrText>
            </w:r>
            <w:r w:rsidR="00BD1F30">
              <w:rPr>
                <w:sz w:val="20"/>
                <w:szCs w:val="20"/>
              </w:rPr>
              <w:fldChar w:fldCharType="separate"/>
            </w:r>
            <w:r w:rsidR="00BD1F30">
              <w:rPr>
                <w:noProof/>
                <w:sz w:val="20"/>
                <w:szCs w:val="20"/>
              </w:rPr>
              <w:t>(Kohler &amp; Specht, 2019)</w:t>
            </w:r>
            <w:r w:rsidR="00BD1F30">
              <w:rPr>
                <w:sz w:val="20"/>
                <w:szCs w:val="20"/>
              </w:rPr>
              <w:fldChar w:fldCharType="end"/>
            </w:r>
            <w:r>
              <w:rPr>
                <w:sz w:val="20"/>
                <w:szCs w:val="20"/>
              </w:rPr>
              <w:t xml:space="preserve"> </w:t>
            </w:r>
            <w:r w:rsidR="00CA4ED9">
              <w:rPr>
                <w:sz w:val="20"/>
                <w:szCs w:val="20"/>
              </w:rPr>
              <w:t>- journal</w:t>
            </w:r>
          </w:p>
        </w:tc>
        <w:tc>
          <w:tcPr>
            <w:tcW w:w="1176" w:type="dxa"/>
            <w:vAlign w:val="center"/>
          </w:tcPr>
          <w:p w14:paraId="2A11F5EE" w14:textId="05A27B83" w:rsidR="007A32CA" w:rsidRPr="00DF1E48" w:rsidRDefault="007A32CA" w:rsidP="007A32CA">
            <w:pPr>
              <w:pStyle w:val="Default"/>
              <w:jc w:val="center"/>
              <w:rPr>
                <w:sz w:val="20"/>
                <w:szCs w:val="20"/>
              </w:rPr>
            </w:pPr>
            <w:r>
              <w:rPr>
                <w:sz w:val="20"/>
                <w:szCs w:val="20"/>
              </w:rPr>
              <w:t xml:space="preserve">Academia </w:t>
            </w:r>
          </w:p>
        </w:tc>
        <w:tc>
          <w:tcPr>
            <w:tcW w:w="720" w:type="dxa"/>
            <w:vAlign w:val="center"/>
          </w:tcPr>
          <w:p w14:paraId="586563C5" w14:textId="4568FB73" w:rsidR="007A32CA" w:rsidRPr="00DF1E48" w:rsidRDefault="007A32CA" w:rsidP="007A32CA">
            <w:pPr>
              <w:pStyle w:val="Text-Body"/>
              <w:keepNext/>
              <w:keepLines/>
              <w:spacing w:before="0"/>
              <w:jc w:val="center"/>
              <w:rPr>
                <w:sz w:val="20"/>
                <w:szCs w:val="20"/>
              </w:rPr>
            </w:pPr>
            <w:r>
              <w:rPr>
                <w:sz w:val="20"/>
                <w:szCs w:val="20"/>
              </w:rPr>
              <w:t>2019</w:t>
            </w:r>
          </w:p>
        </w:tc>
      </w:tr>
      <w:tr w:rsidR="007A32CA" w:rsidRPr="00EA1405" w14:paraId="64E9D0A1" w14:textId="77777777" w:rsidTr="004B3295">
        <w:trPr>
          <w:cantSplit/>
          <w:trHeight w:val="530"/>
          <w:jc w:val="center"/>
        </w:trPr>
        <w:tc>
          <w:tcPr>
            <w:tcW w:w="596" w:type="dxa"/>
            <w:vAlign w:val="center"/>
          </w:tcPr>
          <w:p w14:paraId="3F98A241" w14:textId="7BD1B371" w:rsidR="007A32CA" w:rsidRDefault="005E4256" w:rsidP="007A32CA">
            <w:pPr>
              <w:pStyle w:val="Default"/>
              <w:jc w:val="center"/>
              <w:rPr>
                <w:sz w:val="20"/>
                <w:szCs w:val="20"/>
              </w:rPr>
            </w:pPr>
            <w:r>
              <w:rPr>
                <w:sz w:val="20"/>
                <w:szCs w:val="20"/>
              </w:rPr>
              <w:t>16</w:t>
            </w:r>
          </w:p>
        </w:tc>
        <w:tc>
          <w:tcPr>
            <w:tcW w:w="5670" w:type="dxa"/>
            <w:vAlign w:val="center"/>
          </w:tcPr>
          <w:p w14:paraId="53D8A888" w14:textId="44676875" w:rsidR="007A32CA" w:rsidRDefault="007A32CA" w:rsidP="007A32CA">
            <w:pPr>
              <w:pStyle w:val="Default"/>
              <w:jc w:val="center"/>
              <w:rPr>
                <w:sz w:val="20"/>
                <w:szCs w:val="20"/>
              </w:rPr>
            </w:pPr>
            <w:r>
              <w:rPr>
                <w:sz w:val="20"/>
                <w:szCs w:val="20"/>
              </w:rPr>
              <w:t xml:space="preserve">Reference Architectures and Standards for the Internet of Things and Big Data in Smart Manufacturing </w:t>
            </w:r>
            <w:r w:rsidR="00BD1F30">
              <w:rPr>
                <w:sz w:val="20"/>
                <w:szCs w:val="20"/>
              </w:rPr>
              <w:fldChar w:fldCharType="begin"/>
            </w:r>
            <w:r w:rsidR="00BD1F30">
              <w:rPr>
                <w:sz w:val="20"/>
                <w:szCs w:val="20"/>
              </w:rPr>
              <w:instrText xml:space="preserve"> ADDIN EN.CITE &lt;EndNote&gt;&lt;Cite&gt;&lt;Author&gt;Ünal&lt;/Author&gt;&lt;Year&gt;2019&lt;/Year&gt;&lt;RecNum&gt;30&lt;/RecNum&gt;&lt;DisplayText&gt;(Ünal, 2019)&lt;/DisplayText&gt;&lt;record&gt;&lt;rec-number&gt;30&lt;/rec-number&gt;&lt;foreign-keys&gt;&lt;key app="EN" db-id="5re5epv9rrvvajeatv4xvdtet5zsfedxv2xw" timestamp="1639884223"&gt;30&lt;/key&gt;&lt;/foreign-keys&gt;&lt;ref-type name="Conference Proceedings"&gt;10&lt;/ref-type&gt;&lt;contributors&gt;&lt;authors&gt;&lt;author&gt;Ünal, Perin&lt;/author&gt;&lt;/authors&gt;&lt;/contributors&gt;&lt;titles&gt;&lt;title&gt;Reference Architectures and Standards for the Internet of Things and Big Data in Smart Manufacturing&lt;/title&gt;&lt;secondary-title&gt;2019 7th International Conference on Future Internet of Things and Cloud (FiCloud)&lt;/secondary-title&gt;&lt;/titles&gt;&lt;pages&gt;243-250&lt;/pages&gt;&lt;dates&gt;&lt;year&gt;2019&lt;/year&gt;&lt;/dates&gt;&lt;publisher&gt;IEEE&lt;/publisher&gt;&lt;isbn&gt;1728128889&lt;/isbn&gt;&lt;urls&gt;&lt;/urls&gt;&lt;/record&gt;&lt;/Cite&gt;&lt;/EndNote&gt;</w:instrText>
            </w:r>
            <w:r w:rsidR="00BD1F30">
              <w:rPr>
                <w:sz w:val="20"/>
                <w:szCs w:val="20"/>
              </w:rPr>
              <w:fldChar w:fldCharType="separate"/>
            </w:r>
            <w:r w:rsidR="00BD1F30">
              <w:rPr>
                <w:noProof/>
                <w:sz w:val="20"/>
                <w:szCs w:val="20"/>
              </w:rPr>
              <w:t>(Ünal, 2019)</w:t>
            </w:r>
            <w:r w:rsidR="00BD1F30">
              <w:rPr>
                <w:sz w:val="20"/>
                <w:szCs w:val="20"/>
              </w:rPr>
              <w:fldChar w:fldCharType="end"/>
            </w:r>
            <w:r w:rsidR="00A2635B">
              <w:rPr>
                <w:sz w:val="20"/>
                <w:szCs w:val="20"/>
              </w:rPr>
              <w:t xml:space="preserve"> - conference</w:t>
            </w:r>
            <w:r>
              <w:rPr>
                <w:sz w:val="20"/>
                <w:szCs w:val="20"/>
              </w:rPr>
              <w:t xml:space="preserve"> </w:t>
            </w:r>
          </w:p>
        </w:tc>
        <w:tc>
          <w:tcPr>
            <w:tcW w:w="1176" w:type="dxa"/>
            <w:vAlign w:val="center"/>
          </w:tcPr>
          <w:p w14:paraId="39C658FA" w14:textId="68C80F2D" w:rsidR="007A32CA" w:rsidRDefault="007A32CA" w:rsidP="007A32CA">
            <w:pPr>
              <w:pStyle w:val="Default"/>
              <w:jc w:val="center"/>
              <w:rPr>
                <w:sz w:val="20"/>
                <w:szCs w:val="20"/>
              </w:rPr>
            </w:pPr>
            <w:r>
              <w:rPr>
                <w:sz w:val="20"/>
                <w:szCs w:val="20"/>
              </w:rPr>
              <w:t>Academia</w:t>
            </w:r>
          </w:p>
        </w:tc>
        <w:tc>
          <w:tcPr>
            <w:tcW w:w="720" w:type="dxa"/>
            <w:vAlign w:val="center"/>
          </w:tcPr>
          <w:p w14:paraId="0950340F" w14:textId="5DFB25DC" w:rsidR="007A32CA" w:rsidRPr="00DF1E48" w:rsidRDefault="007A32CA" w:rsidP="007A32CA">
            <w:pPr>
              <w:pStyle w:val="Text-Body"/>
              <w:keepNext/>
              <w:keepLines/>
              <w:spacing w:before="0"/>
              <w:jc w:val="center"/>
              <w:rPr>
                <w:sz w:val="20"/>
                <w:szCs w:val="20"/>
              </w:rPr>
            </w:pPr>
            <w:r>
              <w:rPr>
                <w:sz w:val="20"/>
                <w:szCs w:val="20"/>
              </w:rPr>
              <w:t>2019</w:t>
            </w:r>
          </w:p>
        </w:tc>
      </w:tr>
      <w:tr w:rsidR="0024049F" w:rsidRPr="00EA1405" w14:paraId="132F7C45" w14:textId="77777777" w:rsidTr="004B3295">
        <w:trPr>
          <w:cantSplit/>
          <w:trHeight w:val="530"/>
          <w:jc w:val="center"/>
        </w:trPr>
        <w:tc>
          <w:tcPr>
            <w:tcW w:w="596" w:type="dxa"/>
            <w:vAlign w:val="center"/>
          </w:tcPr>
          <w:p w14:paraId="7C41640B" w14:textId="51DBAE1B" w:rsidR="0024049F" w:rsidRDefault="0024049F" w:rsidP="007A32CA">
            <w:pPr>
              <w:pStyle w:val="Default"/>
              <w:jc w:val="center"/>
              <w:rPr>
                <w:sz w:val="20"/>
                <w:szCs w:val="20"/>
              </w:rPr>
            </w:pPr>
            <w:r>
              <w:rPr>
                <w:sz w:val="20"/>
                <w:szCs w:val="20"/>
              </w:rPr>
              <w:t>17</w:t>
            </w:r>
          </w:p>
        </w:tc>
        <w:tc>
          <w:tcPr>
            <w:tcW w:w="5670" w:type="dxa"/>
            <w:vAlign w:val="center"/>
          </w:tcPr>
          <w:p w14:paraId="73A7ECDC" w14:textId="3DF1131E" w:rsidR="0024049F" w:rsidRDefault="0024049F" w:rsidP="00434B15">
            <w:pPr>
              <w:pStyle w:val="Default"/>
              <w:jc w:val="center"/>
              <w:rPr>
                <w:sz w:val="20"/>
                <w:szCs w:val="20"/>
              </w:rPr>
            </w:pPr>
            <w:r>
              <w:rPr>
                <w:sz w:val="20"/>
                <w:szCs w:val="20"/>
              </w:rPr>
              <w:t xml:space="preserve">Lambda architecture </w:t>
            </w:r>
            <w:r w:rsidR="00BD1F30">
              <w:rPr>
                <w:sz w:val="20"/>
                <w:szCs w:val="20"/>
              </w:rPr>
              <w:fldChar w:fldCharType="begin"/>
            </w:r>
            <w:r w:rsidR="00BD1F30">
              <w:rPr>
                <w:sz w:val="20"/>
                <w:szCs w:val="20"/>
              </w:rPr>
              <w:instrText xml:space="preserve"> ADDIN EN.CITE &lt;EndNote&gt;&lt;Cite&gt;&lt;Author&gt;Kiran&lt;/Author&gt;&lt;Year&gt;2015&lt;/Year&gt;&lt;RecNum&gt;32&lt;/RecNum&gt;&lt;DisplayText&gt;(Kiran, Murphy, Monga, Dugan, &amp;amp; Baveja, 2015)&lt;/DisplayText&gt;&lt;record&gt;&lt;rec-number&gt;32&lt;/rec-number&gt;&lt;foreign-keys&gt;&lt;key app="EN" db-id="5re5epv9rrvvajeatv4xvdtet5zsfedxv2xw" timestamp="1639884520"&gt;32&lt;/key&gt;&lt;/foreign-keys&gt;&lt;ref-type name="Conference Proceedings"&gt;10&lt;/ref-type&gt;&lt;contributors&gt;&lt;authors&gt;&lt;author&gt;Kiran, Mariam&lt;/author&gt;&lt;author&gt;Murphy, Peter&lt;/author&gt;&lt;author&gt;Monga, Inder&lt;/author&gt;&lt;author&gt;Dugan, Jon&lt;/author&gt;&lt;author&gt;Baveja, Sartaj Singh&lt;/author&gt;&lt;/authors&gt;&lt;/contributors&gt;&lt;titles&gt;&lt;title&gt;Lambda architecture for cost-effective batch and speed big data processing&lt;/title&gt;&lt;secondary-title&gt;2015 IEEE International Conference on Big Data (Big Data)&lt;/secondary-title&gt;&lt;/titles&gt;&lt;pages&gt;2785-2792&lt;/pages&gt;&lt;dates&gt;&lt;year&gt;2015&lt;/year&gt;&lt;/dates&gt;&lt;publisher&gt;IEEE&lt;/publisher&gt;&lt;isbn&gt;1479999261&lt;/isbn&gt;&lt;urls&gt;&lt;/urls&gt;&lt;/record&gt;&lt;/Cite&gt;&lt;/EndNote&gt;</w:instrText>
            </w:r>
            <w:r w:rsidR="00BD1F30">
              <w:rPr>
                <w:sz w:val="20"/>
                <w:szCs w:val="20"/>
              </w:rPr>
              <w:fldChar w:fldCharType="separate"/>
            </w:r>
            <w:r w:rsidR="00BD1F30">
              <w:rPr>
                <w:noProof/>
                <w:sz w:val="20"/>
                <w:szCs w:val="20"/>
              </w:rPr>
              <w:t>(Kiran, Murphy, Monga, Dugan, &amp; Baveja, 2015)</w:t>
            </w:r>
            <w:r w:rsidR="00BD1F30">
              <w:rPr>
                <w:sz w:val="20"/>
                <w:szCs w:val="20"/>
              </w:rPr>
              <w:fldChar w:fldCharType="end"/>
            </w:r>
            <w:r w:rsidR="00EE76E9">
              <w:rPr>
                <w:sz w:val="20"/>
                <w:szCs w:val="20"/>
              </w:rPr>
              <w:t xml:space="preserve"> - conference</w:t>
            </w:r>
          </w:p>
        </w:tc>
        <w:tc>
          <w:tcPr>
            <w:tcW w:w="1176" w:type="dxa"/>
            <w:vAlign w:val="center"/>
          </w:tcPr>
          <w:p w14:paraId="0C369F4C" w14:textId="560AAAF2" w:rsidR="0024049F" w:rsidRDefault="0024049F" w:rsidP="007A32CA">
            <w:pPr>
              <w:pStyle w:val="Default"/>
              <w:jc w:val="center"/>
              <w:rPr>
                <w:sz w:val="20"/>
                <w:szCs w:val="20"/>
              </w:rPr>
            </w:pPr>
            <w:r>
              <w:rPr>
                <w:sz w:val="20"/>
                <w:szCs w:val="20"/>
              </w:rPr>
              <w:t>Practice</w:t>
            </w:r>
          </w:p>
        </w:tc>
        <w:tc>
          <w:tcPr>
            <w:tcW w:w="720" w:type="dxa"/>
            <w:vAlign w:val="center"/>
          </w:tcPr>
          <w:p w14:paraId="2689E554" w14:textId="5945369C" w:rsidR="0024049F" w:rsidRDefault="0024049F" w:rsidP="007A32CA">
            <w:pPr>
              <w:pStyle w:val="Text-Body"/>
              <w:keepNext/>
              <w:keepLines/>
              <w:spacing w:before="0"/>
              <w:jc w:val="center"/>
              <w:rPr>
                <w:sz w:val="20"/>
                <w:szCs w:val="20"/>
              </w:rPr>
            </w:pPr>
            <w:r>
              <w:rPr>
                <w:sz w:val="20"/>
                <w:szCs w:val="20"/>
              </w:rPr>
              <w:t>2011</w:t>
            </w:r>
          </w:p>
        </w:tc>
      </w:tr>
      <w:tr w:rsidR="005E4256" w:rsidRPr="00EA1405" w14:paraId="6467A1C1" w14:textId="77777777" w:rsidTr="004B3295">
        <w:trPr>
          <w:cantSplit/>
          <w:trHeight w:val="530"/>
          <w:jc w:val="center"/>
        </w:trPr>
        <w:tc>
          <w:tcPr>
            <w:tcW w:w="596" w:type="dxa"/>
            <w:vAlign w:val="center"/>
          </w:tcPr>
          <w:p w14:paraId="368CCCF7" w14:textId="3B3DE9B3" w:rsidR="005E4256" w:rsidRDefault="0024049F" w:rsidP="007A32CA">
            <w:pPr>
              <w:pStyle w:val="Default"/>
              <w:jc w:val="center"/>
              <w:rPr>
                <w:sz w:val="20"/>
                <w:szCs w:val="20"/>
              </w:rPr>
            </w:pPr>
            <w:r>
              <w:rPr>
                <w:sz w:val="20"/>
                <w:szCs w:val="20"/>
              </w:rPr>
              <w:t>18</w:t>
            </w:r>
          </w:p>
        </w:tc>
        <w:tc>
          <w:tcPr>
            <w:tcW w:w="5670" w:type="dxa"/>
            <w:vAlign w:val="center"/>
          </w:tcPr>
          <w:p w14:paraId="52A001D0" w14:textId="2CC5DE62" w:rsidR="005E4256" w:rsidRDefault="005E4256" w:rsidP="00434B15">
            <w:pPr>
              <w:pStyle w:val="Default"/>
              <w:jc w:val="center"/>
              <w:rPr>
                <w:sz w:val="20"/>
                <w:szCs w:val="20"/>
              </w:rPr>
            </w:pPr>
            <w:r>
              <w:rPr>
                <w:sz w:val="20"/>
                <w:szCs w:val="20"/>
              </w:rPr>
              <w:t xml:space="preserve">IBM - Reference architecture for high performance analytics in healthcare and life science </w:t>
            </w:r>
            <w:r w:rsidR="00BD1F30">
              <w:rPr>
                <w:sz w:val="20"/>
                <w:szCs w:val="20"/>
              </w:rPr>
              <w:fldChar w:fldCharType="begin"/>
            </w:r>
            <w:r w:rsidR="00BD1F30">
              <w:rPr>
                <w:sz w:val="20"/>
                <w:szCs w:val="20"/>
              </w:rPr>
              <w:instrText xml:space="preserve"> ADDIN EN.CITE &lt;EndNote&gt;&lt;Cite&gt;&lt;Author&gt;Quintero&lt;/Author&gt;&lt;Year&gt;2019&lt;/Year&gt;&lt;RecNum&gt;33&lt;/RecNum&gt;&lt;DisplayText&gt;(Quintero &amp;amp; Lee, 2019)&lt;/DisplayText&gt;&lt;record&gt;&lt;rec-number&gt;33&lt;/rec-number&gt;&lt;foreign-keys&gt;&lt;key app="EN" db-id="5re5epv9rrvvajeatv4xvdtet5zsfedxv2xw" timestamp="1639884567"&gt;33&lt;/key&gt;&lt;/foreign-keys&gt;&lt;ref-type name="Book"&gt;6&lt;/ref-type&gt;&lt;contributors&gt;&lt;authors&gt;&lt;author&gt;Quintero, Dino&lt;/author&gt;&lt;author&gt;Lee, Frank N&lt;/author&gt;&lt;/authors&gt;&lt;/contributors&gt;&lt;titles&gt;&lt;title&gt;IBM reference architecture for high performance data and AI in healthcare and life sciences&lt;/title&gt;&lt;/titles&gt;&lt;dates&gt;&lt;year&gt;2019&lt;/year&gt;&lt;/dates&gt;&lt;publisher&gt;IBM Corporation, International Technical Support Organization&lt;/publisher&gt;&lt;isbn&gt;073845690X&lt;/isbn&gt;&lt;urls&gt;&lt;/urls&gt;&lt;/record&gt;&lt;/Cite&gt;&lt;/EndNote&gt;</w:instrText>
            </w:r>
            <w:r w:rsidR="00BD1F30">
              <w:rPr>
                <w:sz w:val="20"/>
                <w:szCs w:val="20"/>
              </w:rPr>
              <w:fldChar w:fldCharType="separate"/>
            </w:r>
            <w:r w:rsidR="00BD1F30">
              <w:rPr>
                <w:noProof/>
                <w:sz w:val="20"/>
                <w:szCs w:val="20"/>
              </w:rPr>
              <w:t>(Quintero &amp; Lee, 2019)</w:t>
            </w:r>
            <w:r w:rsidR="00BD1F30">
              <w:rPr>
                <w:sz w:val="20"/>
                <w:szCs w:val="20"/>
              </w:rPr>
              <w:fldChar w:fldCharType="end"/>
            </w:r>
            <w:r w:rsidR="00EE76E9">
              <w:rPr>
                <w:sz w:val="20"/>
                <w:szCs w:val="20"/>
              </w:rPr>
              <w:t xml:space="preserve"> – white paper</w:t>
            </w:r>
            <w:r>
              <w:rPr>
                <w:sz w:val="20"/>
                <w:szCs w:val="20"/>
              </w:rPr>
              <w:t xml:space="preserve"> </w:t>
            </w:r>
          </w:p>
        </w:tc>
        <w:tc>
          <w:tcPr>
            <w:tcW w:w="1176" w:type="dxa"/>
            <w:vAlign w:val="center"/>
          </w:tcPr>
          <w:p w14:paraId="72E9A54B" w14:textId="77777777" w:rsidR="005E4256" w:rsidRDefault="005E4256" w:rsidP="005E4256">
            <w:pPr>
              <w:pStyle w:val="Default"/>
              <w:jc w:val="center"/>
              <w:rPr>
                <w:sz w:val="20"/>
                <w:szCs w:val="20"/>
              </w:rPr>
            </w:pPr>
            <w:r>
              <w:rPr>
                <w:sz w:val="20"/>
                <w:szCs w:val="20"/>
              </w:rPr>
              <w:t xml:space="preserve">Practice </w:t>
            </w:r>
          </w:p>
          <w:p w14:paraId="5F72597C" w14:textId="77777777" w:rsidR="005E4256" w:rsidRDefault="005E4256" w:rsidP="007A32CA">
            <w:pPr>
              <w:pStyle w:val="Default"/>
              <w:jc w:val="center"/>
              <w:rPr>
                <w:sz w:val="20"/>
                <w:szCs w:val="20"/>
              </w:rPr>
            </w:pPr>
          </w:p>
        </w:tc>
        <w:tc>
          <w:tcPr>
            <w:tcW w:w="720" w:type="dxa"/>
            <w:vAlign w:val="center"/>
          </w:tcPr>
          <w:p w14:paraId="40DFCA7B" w14:textId="18C62111" w:rsidR="005E4256" w:rsidRDefault="005E4256" w:rsidP="007A32CA">
            <w:pPr>
              <w:pStyle w:val="Text-Body"/>
              <w:keepNext/>
              <w:keepLines/>
              <w:spacing w:before="0"/>
              <w:jc w:val="center"/>
              <w:rPr>
                <w:sz w:val="20"/>
                <w:szCs w:val="20"/>
              </w:rPr>
            </w:pPr>
            <w:r>
              <w:rPr>
                <w:sz w:val="20"/>
                <w:szCs w:val="20"/>
              </w:rPr>
              <w:t>2013</w:t>
            </w:r>
          </w:p>
        </w:tc>
      </w:tr>
      <w:tr w:rsidR="0024049F" w:rsidRPr="00EA1405" w14:paraId="4B54C93A" w14:textId="77777777" w:rsidTr="004B3295">
        <w:trPr>
          <w:cantSplit/>
          <w:trHeight w:val="530"/>
          <w:jc w:val="center"/>
        </w:trPr>
        <w:tc>
          <w:tcPr>
            <w:tcW w:w="596" w:type="dxa"/>
            <w:vAlign w:val="center"/>
          </w:tcPr>
          <w:p w14:paraId="3B25794B" w14:textId="1E40C2E0" w:rsidR="0024049F" w:rsidRDefault="0024049F" w:rsidP="0024049F">
            <w:pPr>
              <w:pStyle w:val="Default"/>
              <w:jc w:val="center"/>
              <w:rPr>
                <w:sz w:val="20"/>
                <w:szCs w:val="20"/>
              </w:rPr>
            </w:pPr>
            <w:r>
              <w:rPr>
                <w:sz w:val="20"/>
                <w:szCs w:val="20"/>
              </w:rPr>
              <w:t>20</w:t>
            </w:r>
          </w:p>
        </w:tc>
        <w:tc>
          <w:tcPr>
            <w:tcW w:w="5670" w:type="dxa"/>
            <w:vAlign w:val="center"/>
          </w:tcPr>
          <w:p w14:paraId="27AB069E" w14:textId="6477449B" w:rsidR="0024049F" w:rsidRDefault="0024049F" w:rsidP="00434B15">
            <w:pPr>
              <w:pStyle w:val="Default"/>
              <w:jc w:val="center"/>
              <w:rPr>
                <w:sz w:val="20"/>
                <w:szCs w:val="20"/>
              </w:rPr>
            </w:pPr>
            <w:r>
              <w:rPr>
                <w:sz w:val="20"/>
                <w:szCs w:val="20"/>
              </w:rPr>
              <w:t>Microsoft - Big Data ecosystem reference architecture</w:t>
            </w:r>
            <w:r w:rsidR="00EE76E9">
              <w:rPr>
                <w:sz w:val="20"/>
                <w:szCs w:val="20"/>
              </w:rPr>
              <w:t xml:space="preserve"> </w:t>
            </w:r>
            <w:r w:rsidR="00BD1F30">
              <w:rPr>
                <w:sz w:val="20"/>
                <w:szCs w:val="20"/>
              </w:rPr>
              <w:fldChar w:fldCharType="begin"/>
            </w:r>
            <w:r w:rsidR="00BD1F30">
              <w:rPr>
                <w:sz w:val="20"/>
                <w:szCs w:val="20"/>
              </w:rPr>
              <w:instrText xml:space="preserve"> ADDIN EN.CITE &lt;EndNote&gt;&lt;Cite&gt;&lt;Author&gt;Levin&lt;/Author&gt;&lt;Year&gt;2013&lt;/Year&gt;&lt;RecNum&gt;35&lt;/RecNum&gt;&lt;DisplayText&gt;(Levin, 2013)&lt;/DisplayText&gt;&lt;record&gt;&lt;rec-number&gt;35&lt;/rec-number&gt;&lt;foreign-keys&gt;&lt;key app="EN" db-id="5re5epv9rrvvajeatv4xvdtet5zsfedxv2xw" timestamp="1639884634"&gt;35&lt;/key&gt;&lt;/foreign-keys&gt;&lt;ref-type name="Journal Article"&gt;17&lt;/ref-type&gt;&lt;contributors&gt;&lt;authors&gt;&lt;author&gt;Levin, BO&lt;/author&gt;&lt;/authors&gt;&lt;/contributors&gt;&lt;titles&gt;&lt;title&gt;Big data ecosystem reference architecture&lt;/title&gt;&lt;secondary-title&gt;Microsoft Corporation&lt;/secondary-title&gt;&lt;/titles&gt;&lt;periodical&gt;&lt;full-title&gt;Microsoft Corporation&lt;/full-title&gt;&lt;/periodical&gt;&lt;dates&gt;&lt;year&gt;2013&lt;/year&gt;&lt;/dates&gt;&lt;urls&gt;&lt;/urls&gt;&lt;/record&gt;&lt;/Cite&gt;&lt;/EndNote&gt;</w:instrText>
            </w:r>
            <w:r w:rsidR="00BD1F30">
              <w:rPr>
                <w:sz w:val="20"/>
                <w:szCs w:val="20"/>
              </w:rPr>
              <w:fldChar w:fldCharType="separate"/>
            </w:r>
            <w:r w:rsidR="00BD1F30">
              <w:rPr>
                <w:noProof/>
                <w:sz w:val="20"/>
                <w:szCs w:val="20"/>
              </w:rPr>
              <w:t>(Levin, 2013)</w:t>
            </w:r>
            <w:r w:rsidR="00BD1F30">
              <w:rPr>
                <w:sz w:val="20"/>
                <w:szCs w:val="20"/>
              </w:rPr>
              <w:fldChar w:fldCharType="end"/>
            </w:r>
            <w:r w:rsidR="00EE76E9">
              <w:rPr>
                <w:sz w:val="20"/>
                <w:szCs w:val="20"/>
              </w:rPr>
              <w:t xml:space="preserve"> – white paper</w:t>
            </w:r>
            <w:r>
              <w:rPr>
                <w:sz w:val="20"/>
                <w:szCs w:val="20"/>
              </w:rPr>
              <w:t xml:space="preserve"> </w:t>
            </w:r>
          </w:p>
        </w:tc>
        <w:tc>
          <w:tcPr>
            <w:tcW w:w="1176" w:type="dxa"/>
            <w:vAlign w:val="center"/>
          </w:tcPr>
          <w:p w14:paraId="6729A31A" w14:textId="5D94FCB6" w:rsidR="0024049F" w:rsidRDefault="0024049F" w:rsidP="0024049F">
            <w:pPr>
              <w:pStyle w:val="Default"/>
              <w:jc w:val="center"/>
              <w:rPr>
                <w:sz w:val="20"/>
                <w:szCs w:val="20"/>
              </w:rPr>
            </w:pPr>
            <w:r>
              <w:rPr>
                <w:sz w:val="20"/>
                <w:szCs w:val="20"/>
              </w:rPr>
              <w:t>Practice</w:t>
            </w:r>
          </w:p>
        </w:tc>
        <w:tc>
          <w:tcPr>
            <w:tcW w:w="720" w:type="dxa"/>
            <w:vAlign w:val="center"/>
          </w:tcPr>
          <w:p w14:paraId="43631621" w14:textId="37AFC06A" w:rsidR="0024049F" w:rsidRDefault="0024049F" w:rsidP="0024049F">
            <w:pPr>
              <w:pStyle w:val="Text-Body"/>
              <w:keepNext/>
              <w:keepLines/>
              <w:spacing w:before="0"/>
              <w:jc w:val="center"/>
              <w:rPr>
                <w:sz w:val="20"/>
                <w:szCs w:val="20"/>
              </w:rPr>
            </w:pPr>
            <w:r>
              <w:rPr>
                <w:sz w:val="20"/>
                <w:szCs w:val="20"/>
              </w:rPr>
              <w:t>2013</w:t>
            </w:r>
          </w:p>
        </w:tc>
      </w:tr>
      <w:tr w:rsidR="0024049F" w:rsidRPr="00EA1405" w14:paraId="29B47000" w14:textId="77777777" w:rsidTr="004B3295">
        <w:trPr>
          <w:cantSplit/>
          <w:trHeight w:val="530"/>
          <w:jc w:val="center"/>
        </w:trPr>
        <w:tc>
          <w:tcPr>
            <w:tcW w:w="596" w:type="dxa"/>
            <w:vAlign w:val="center"/>
          </w:tcPr>
          <w:p w14:paraId="4E7D98D4" w14:textId="29D863D5" w:rsidR="0024049F" w:rsidRDefault="0024049F" w:rsidP="0024049F">
            <w:pPr>
              <w:pStyle w:val="Default"/>
              <w:jc w:val="center"/>
              <w:rPr>
                <w:sz w:val="20"/>
                <w:szCs w:val="20"/>
              </w:rPr>
            </w:pPr>
            <w:r>
              <w:rPr>
                <w:sz w:val="20"/>
                <w:szCs w:val="20"/>
              </w:rPr>
              <w:t>21</w:t>
            </w:r>
          </w:p>
        </w:tc>
        <w:tc>
          <w:tcPr>
            <w:tcW w:w="5670" w:type="dxa"/>
            <w:vAlign w:val="center"/>
          </w:tcPr>
          <w:p w14:paraId="435CD4AF" w14:textId="4E8FDEED" w:rsidR="0024049F" w:rsidRDefault="0024049F" w:rsidP="00434B15">
            <w:pPr>
              <w:pStyle w:val="Default"/>
              <w:jc w:val="center"/>
              <w:rPr>
                <w:sz w:val="20"/>
                <w:szCs w:val="20"/>
              </w:rPr>
            </w:pPr>
            <w:r>
              <w:rPr>
                <w:sz w:val="20"/>
                <w:szCs w:val="20"/>
              </w:rPr>
              <w:t xml:space="preserve">Oracle - Information Management and Big Data: A Reference Architecture </w:t>
            </w:r>
            <w:r w:rsidR="00BD1F30">
              <w:rPr>
                <w:sz w:val="20"/>
                <w:szCs w:val="20"/>
              </w:rPr>
              <w:fldChar w:fldCharType="begin"/>
            </w:r>
            <w:r w:rsidR="00BD1F30">
              <w:rPr>
                <w:sz w:val="20"/>
                <w:szCs w:val="20"/>
              </w:rPr>
              <w:instrText xml:space="preserve"> ADDIN EN.CITE &lt;EndNote&gt;&lt;Cite&gt;&lt;Author&gt;Cackett&lt;/Author&gt;&lt;Year&gt;2013&lt;/Year&gt;&lt;RecNum&gt;36&lt;/RecNum&gt;&lt;DisplayText&gt;(Cackett, 2013)&lt;/DisplayText&gt;&lt;record&gt;&lt;rec-number&gt;36&lt;/rec-number&gt;&lt;foreign-keys&gt;&lt;key app="EN" db-id="5re5epv9rrvvajeatv4xvdtet5zsfedxv2xw" timestamp="1639884864"&gt;36&lt;/key&gt;&lt;/foreign-keys&gt;&lt;ref-type name="Journal Article"&gt;17&lt;/ref-type&gt;&lt;contributors&gt;&lt;authors&gt;&lt;author&gt;Cackett, Doug&lt;/author&gt;&lt;/authors&gt;&lt;/contributors&gt;&lt;titles&gt;&lt;title&gt;Information Management and Big data: A Reference Architecture&lt;/title&gt;&lt;secondary-title&gt;Oracle: Redwood City, CA, USA&lt;/secondary-title&gt;&lt;/titles&gt;&lt;periodical&gt;&lt;full-title&gt;Oracle: Redwood City, CA, USA&lt;/full-title&gt;&lt;/periodical&gt;&lt;dates&gt;&lt;year&gt;2013&lt;/year&gt;&lt;/dates&gt;&lt;urls&gt;&lt;/urls&gt;&lt;/record&gt;&lt;/Cite&gt;&lt;/EndNote&gt;</w:instrText>
            </w:r>
            <w:r w:rsidR="00BD1F30">
              <w:rPr>
                <w:sz w:val="20"/>
                <w:szCs w:val="20"/>
              </w:rPr>
              <w:fldChar w:fldCharType="separate"/>
            </w:r>
            <w:r w:rsidR="00BD1F30">
              <w:rPr>
                <w:noProof/>
                <w:sz w:val="20"/>
                <w:szCs w:val="20"/>
              </w:rPr>
              <w:t>(Cackett, 2013)</w:t>
            </w:r>
            <w:r w:rsidR="00BD1F30">
              <w:rPr>
                <w:sz w:val="20"/>
                <w:szCs w:val="20"/>
              </w:rPr>
              <w:fldChar w:fldCharType="end"/>
            </w:r>
            <w:r w:rsidR="00EE76E9">
              <w:rPr>
                <w:sz w:val="20"/>
                <w:szCs w:val="20"/>
              </w:rPr>
              <w:t xml:space="preserve"> – white paper</w:t>
            </w:r>
          </w:p>
        </w:tc>
        <w:tc>
          <w:tcPr>
            <w:tcW w:w="1176" w:type="dxa"/>
            <w:vAlign w:val="center"/>
          </w:tcPr>
          <w:p w14:paraId="5B5804FB" w14:textId="22ECA95F" w:rsidR="0024049F" w:rsidRDefault="0024049F" w:rsidP="0024049F">
            <w:pPr>
              <w:pStyle w:val="Default"/>
              <w:jc w:val="center"/>
              <w:rPr>
                <w:sz w:val="20"/>
                <w:szCs w:val="20"/>
              </w:rPr>
            </w:pPr>
            <w:r>
              <w:rPr>
                <w:sz w:val="20"/>
                <w:szCs w:val="20"/>
              </w:rPr>
              <w:t>Practice</w:t>
            </w:r>
          </w:p>
        </w:tc>
        <w:tc>
          <w:tcPr>
            <w:tcW w:w="720" w:type="dxa"/>
            <w:vAlign w:val="center"/>
          </w:tcPr>
          <w:p w14:paraId="5AC3EEFE" w14:textId="59AED545" w:rsidR="0024049F" w:rsidRDefault="0024049F" w:rsidP="0024049F">
            <w:pPr>
              <w:pStyle w:val="Text-Body"/>
              <w:keepNext/>
              <w:keepLines/>
              <w:spacing w:before="0"/>
              <w:jc w:val="center"/>
              <w:rPr>
                <w:sz w:val="20"/>
                <w:szCs w:val="20"/>
              </w:rPr>
            </w:pPr>
            <w:r>
              <w:rPr>
                <w:sz w:val="20"/>
                <w:szCs w:val="20"/>
              </w:rPr>
              <w:t>2014</w:t>
            </w:r>
          </w:p>
        </w:tc>
      </w:tr>
      <w:tr w:rsidR="0024049F" w:rsidRPr="00EA1405" w14:paraId="40378E1E" w14:textId="77777777" w:rsidTr="004B3295">
        <w:trPr>
          <w:cantSplit/>
          <w:trHeight w:val="530"/>
          <w:jc w:val="center"/>
        </w:trPr>
        <w:tc>
          <w:tcPr>
            <w:tcW w:w="596" w:type="dxa"/>
            <w:vAlign w:val="center"/>
          </w:tcPr>
          <w:p w14:paraId="5441BD9E" w14:textId="14047686" w:rsidR="0024049F" w:rsidRDefault="0024049F" w:rsidP="0024049F">
            <w:pPr>
              <w:pStyle w:val="Default"/>
              <w:jc w:val="center"/>
              <w:rPr>
                <w:sz w:val="20"/>
                <w:szCs w:val="20"/>
              </w:rPr>
            </w:pPr>
            <w:r>
              <w:rPr>
                <w:sz w:val="20"/>
                <w:szCs w:val="20"/>
              </w:rPr>
              <w:t>22</w:t>
            </w:r>
          </w:p>
        </w:tc>
        <w:tc>
          <w:tcPr>
            <w:tcW w:w="5670" w:type="dxa"/>
            <w:vAlign w:val="center"/>
          </w:tcPr>
          <w:p w14:paraId="79144584" w14:textId="0068042A" w:rsidR="0024049F" w:rsidRDefault="0024049F" w:rsidP="00434B15">
            <w:pPr>
              <w:pStyle w:val="Default"/>
              <w:jc w:val="center"/>
              <w:rPr>
                <w:sz w:val="20"/>
                <w:szCs w:val="20"/>
              </w:rPr>
            </w:pPr>
            <w:r>
              <w:rPr>
                <w:sz w:val="20"/>
                <w:szCs w:val="20"/>
              </w:rPr>
              <w:t xml:space="preserve">SAP - NEC Reference Architecture for SAP HANA &amp; Hadoop </w:t>
            </w:r>
            <w:r w:rsidR="00BD1F30">
              <w:rPr>
                <w:sz w:val="20"/>
                <w:szCs w:val="20"/>
              </w:rPr>
              <w:fldChar w:fldCharType="begin"/>
            </w:r>
            <w:r w:rsidR="009F3214">
              <w:rPr>
                <w:sz w:val="20"/>
                <w:szCs w:val="20"/>
              </w:rPr>
              <w:instrText xml:space="preserve"> ADDIN EN.CITE &lt;EndNote&gt;&lt;Cite ExcludeAuth="1"&gt;&lt;Author&gt;SAP&lt;/Author&gt;&lt;Year&gt;2016&lt;/Year&gt;&lt;RecNum&gt;37&lt;/RecNum&gt;&lt;DisplayText&gt;(2016)&lt;/DisplayText&gt;&lt;record&gt;&lt;rec-number&gt;37&lt;/rec-number&gt;&lt;foreign-keys&gt;&lt;key app="EN" db-id="5re5epv9rrvvajeatv4xvdtet5zsfedxv2xw" timestamp="1639885460"&gt;37&lt;/key&gt;&lt;/foreign-keys&gt;&lt;ref-type name="Web Page"&gt;12&lt;/ref-type&gt;&lt;contributors&gt;&lt;authors&gt;&lt;author&gt;SAP&lt;/author&gt;&lt;/authors&gt;&lt;/contributors&gt;&lt;titles&gt;&lt;title&gt;Whitepaper NEC SAPHANA Hadoop&lt;/title&gt;&lt;/titles&gt;&lt;dates&gt;&lt;year&gt;2016&lt;/year&gt;&lt;/dates&gt;&lt;urls&gt;&lt;related-urls&gt;&lt;url&gt;https://www.scribd.com/document/418835912/Whitepaper-NEC-SAPHANA-Hadoop&lt;/url&gt;&lt;/related-urls&gt;&lt;/urls&gt;&lt;/record&gt;&lt;/Cite&gt;&lt;Cite&gt;&lt;Author&gt;SAP&lt;/Author&gt;&lt;Year&gt;2016&lt;/Year&gt;&lt;RecNum&gt;37&lt;/RecNum&gt;&lt;record&gt;&lt;rec-number&gt;37&lt;/rec-number&gt;&lt;foreign-keys&gt;&lt;key app="EN" db-id="5re5epv9rrvvajeatv4xvdtet5zsfedxv2xw" timestamp="1639885460"&gt;37&lt;/key&gt;&lt;/foreign-keys&gt;&lt;ref-type name="Web Page"&gt;12&lt;/ref-type&gt;&lt;contributors&gt;&lt;authors&gt;&lt;author&gt;SAP&lt;/author&gt;&lt;/authors&gt;&lt;/contributors&gt;&lt;titles&gt;&lt;title&gt;Whitepaper NEC SAPHANA Hadoop&lt;/title&gt;&lt;/titles&gt;&lt;dates&gt;&lt;year&gt;2016&lt;/year&gt;&lt;/dates&gt;&lt;urls&gt;&lt;related-urls&gt;&lt;url&gt;https://www.scribd.com/document/418835912/Whitepaper-NEC-SAPHANA-Hadoop&lt;/url&gt;&lt;/related-urls&gt;&lt;/urls&gt;&lt;/record&gt;&lt;/Cite&gt;&lt;/EndNote&gt;</w:instrText>
            </w:r>
            <w:r w:rsidR="00BD1F30">
              <w:rPr>
                <w:sz w:val="20"/>
                <w:szCs w:val="20"/>
              </w:rPr>
              <w:fldChar w:fldCharType="separate"/>
            </w:r>
            <w:r w:rsidR="009F3214">
              <w:rPr>
                <w:noProof/>
                <w:sz w:val="20"/>
                <w:szCs w:val="20"/>
              </w:rPr>
              <w:t>(SAP, 2016)</w:t>
            </w:r>
            <w:r w:rsidR="00BD1F30">
              <w:rPr>
                <w:sz w:val="20"/>
                <w:szCs w:val="20"/>
              </w:rPr>
              <w:fldChar w:fldCharType="end"/>
            </w:r>
            <w:r w:rsidR="00F01409">
              <w:rPr>
                <w:sz w:val="20"/>
                <w:szCs w:val="20"/>
              </w:rPr>
              <w:t xml:space="preserve"> – white paper</w:t>
            </w:r>
          </w:p>
        </w:tc>
        <w:tc>
          <w:tcPr>
            <w:tcW w:w="1176" w:type="dxa"/>
            <w:vAlign w:val="center"/>
          </w:tcPr>
          <w:p w14:paraId="19BBC11B" w14:textId="3B011F93" w:rsidR="0024049F" w:rsidRDefault="0024049F" w:rsidP="0024049F">
            <w:pPr>
              <w:pStyle w:val="Default"/>
              <w:jc w:val="center"/>
              <w:rPr>
                <w:sz w:val="20"/>
                <w:szCs w:val="20"/>
              </w:rPr>
            </w:pPr>
            <w:r>
              <w:rPr>
                <w:sz w:val="20"/>
                <w:szCs w:val="20"/>
              </w:rPr>
              <w:t>Practice</w:t>
            </w:r>
          </w:p>
        </w:tc>
        <w:tc>
          <w:tcPr>
            <w:tcW w:w="720" w:type="dxa"/>
            <w:vAlign w:val="center"/>
          </w:tcPr>
          <w:p w14:paraId="52EBEEDE" w14:textId="3C9A6279" w:rsidR="0024049F" w:rsidRDefault="0024049F" w:rsidP="0024049F">
            <w:pPr>
              <w:pStyle w:val="Text-Body"/>
              <w:keepNext/>
              <w:keepLines/>
              <w:spacing w:before="0"/>
              <w:jc w:val="center"/>
              <w:rPr>
                <w:sz w:val="20"/>
                <w:szCs w:val="20"/>
              </w:rPr>
            </w:pPr>
            <w:r>
              <w:rPr>
                <w:sz w:val="20"/>
                <w:szCs w:val="20"/>
              </w:rPr>
              <w:t>2016</w:t>
            </w:r>
          </w:p>
        </w:tc>
      </w:tr>
      <w:tr w:rsidR="0024049F" w:rsidRPr="00EA1405" w14:paraId="3593092C" w14:textId="77777777" w:rsidTr="004B3295">
        <w:trPr>
          <w:cantSplit/>
          <w:trHeight w:val="530"/>
          <w:jc w:val="center"/>
        </w:trPr>
        <w:tc>
          <w:tcPr>
            <w:tcW w:w="596" w:type="dxa"/>
            <w:vAlign w:val="center"/>
          </w:tcPr>
          <w:p w14:paraId="41DE01AE" w14:textId="015B443F" w:rsidR="0024049F" w:rsidRDefault="0024049F" w:rsidP="0024049F">
            <w:pPr>
              <w:pStyle w:val="Default"/>
              <w:jc w:val="center"/>
              <w:rPr>
                <w:sz w:val="20"/>
                <w:szCs w:val="20"/>
              </w:rPr>
            </w:pPr>
            <w:r>
              <w:rPr>
                <w:sz w:val="20"/>
                <w:szCs w:val="20"/>
              </w:rPr>
              <w:t>23</w:t>
            </w:r>
          </w:p>
        </w:tc>
        <w:tc>
          <w:tcPr>
            <w:tcW w:w="5670" w:type="dxa"/>
            <w:vAlign w:val="center"/>
          </w:tcPr>
          <w:p w14:paraId="7CF34B52" w14:textId="07703D68" w:rsidR="0024049F" w:rsidRDefault="0024049F" w:rsidP="00F01409">
            <w:pPr>
              <w:pStyle w:val="Default"/>
              <w:jc w:val="center"/>
              <w:rPr>
                <w:sz w:val="20"/>
                <w:szCs w:val="20"/>
              </w:rPr>
            </w:pPr>
            <w:r>
              <w:rPr>
                <w:sz w:val="20"/>
                <w:szCs w:val="20"/>
              </w:rPr>
              <w:t xml:space="preserve">NIST Big Data interoperability framework </w:t>
            </w:r>
            <w:r w:rsidR="00F01409">
              <w:rPr>
                <w:sz w:val="20"/>
                <w:szCs w:val="20"/>
              </w:rPr>
              <w:t>{Chang, 2018 #30} – white paper with academic help</w:t>
            </w:r>
          </w:p>
        </w:tc>
        <w:tc>
          <w:tcPr>
            <w:tcW w:w="1176" w:type="dxa"/>
            <w:vAlign w:val="center"/>
          </w:tcPr>
          <w:p w14:paraId="1C9D8433" w14:textId="70059D87" w:rsidR="0024049F" w:rsidRDefault="0024049F" w:rsidP="0024049F">
            <w:pPr>
              <w:pStyle w:val="Default"/>
              <w:jc w:val="center"/>
              <w:rPr>
                <w:sz w:val="20"/>
                <w:szCs w:val="20"/>
              </w:rPr>
            </w:pPr>
            <w:r>
              <w:rPr>
                <w:sz w:val="20"/>
                <w:szCs w:val="20"/>
              </w:rPr>
              <w:t>Hybrid</w:t>
            </w:r>
          </w:p>
        </w:tc>
        <w:tc>
          <w:tcPr>
            <w:tcW w:w="720" w:type="dxa"/>
            <w:vAlign w:val="center"/>
          </w:tcPr>
          <w:p w14:paraId="61E5524C" w14:textId="2BC375A6" w:rsidR="0024049F" w:rsidRDefault="0024049F" w:rsidP="0024049F">
            <w:pPr>
              <w:pStyle w:val="Text-Body"/>
              <w:keepNext/>
              <w:keepLines/>
              <w:spacing w:before="0"/>
              <w:jc w:val="center"/>
              <w:rPr>
                <w:sz w:val="20"/>
                <w:szCs w:val="20"/>
              </w:rPr>
            </w:pPr>
            <w:r>
              <w:rPr>
                <w:sz w:val="20"/>
                <w:szCs w:val="20"/>
              </w:rPr>
              <w:t>2018</w:t>
            </w:r>
          </w:p>
        </w:tc>
      </w:tr>
    </w:tbl>
    <w:p w14:paraId="214015B9" w14:textId="77777777" w:rsidR="00A83261" w:rsidRPr="00B5723C" w:rsidRDefault="00A83261" w:rsidP="00B5723C">
      <w:pPr>
        <w:rPr>
          <w:lang w:val="en-GB" w:eastAsia="en-GB"/>
        </w:rPr>
      </w:pPr>
    </w:p>
    <w:p w14:paraId="061F5489" w14:textId="32B6C009" w:rsidR="00E72973" w:rsidRDefault="00802B1B" w:rsidP="00E72973">
      <w:pPr>
        <w:spacing w:afterLines="100" w:after="240"/>
      </w:pPr>
      <w:r>
        <w:rPr>
          <w:sz w:val="20"/>
          <w:szCs w:val="28"/>
        </w:rPr>
        <w:t xml:space="preserve">Within the past 10 years, there has been a considerable attention to the BD domain, and in specific BD system development </w:t>
      </w:r>
      <w:r>
        <w:t>(Li et al. 2019).</w:t>
      </w:r>
      <w:r w:rsidR="00B578FA">
        <w:t xml:space="preserve"> For instance, in March 2012, White House announced </w:t>
      </w:r>
      <w:r w:rsidR="00B578FA" w:rsidRPr="00B578FA">
        <w:t xml:space="preserve">an initiative for BD research and development </w:t>
      </w:r>
      <w:r w:rsidR="00B578FA" w:rsidRPr="00B578FA">
        <w:fldChar w:fldCharType="begin"/>
      </w:r>
      <w:r w:rsidR="00BE4F5A">
        <w:instrText xml:space="preserve"> ADDIN EN.CITE &lt;EndNote&gt;&lt;Cite&gt;&lt;Author&gt;House&lt;/Author&gt;&lt;Year&gt;2012&lt;/Year&gt;&lt;RecNum&gt;268&lt;/RecNum&gt;&lt;DisplayText&gt;(House, 2012)&lt;/DisplayText&gt;&lt;record&gt;&lt;rec-number&gt;268&lt;/rec-number&gt;&lt;foreign-keys&gt;&lt;key app="EN" db-id="9290f22rjpez9tef0t2xd5xo5d0d02v505as" timestamp="1578902760"&gt;268&lt;/key&gt;&lt;/foreign-keys&gt;&lt;ref-type name="Web Page"&gt;12&lt;/ref-type&gt;&lt;contributors&gt;&lt;authors&gt;&lt;author&gt;White House&lt;/author&gt;&lt;/authors&gt;&lt;/contributors&gt;&lt;titles&gt;&lt;title&gt;Big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instrText>
      </w:r>
      <w:r w:rsidR="00B578FA" w:rsidRPr="00B578FA">
        <w:fldChar w:fldCharType="separate"/>
      </w:r>
      <w:r w:rsidR="00B578FA" w:rsidRPr="00B578FA">
        <w:rPr>
          <w:noProof/>
        </w:rPr>
        <w:t>(House, 2012)</w:t>
      </w:r>
      <w:r w:rsidR="00B578FA" w:rsidRPr="00B578FA">
        <w:fldChar w:fldCharType="end"/>
      </w:r>
      <w:ins w:id="3" w:author="Author">
        <w:r w:rsidR="00B578FA" w:rsidRPr="00B578FA">
          <w:t>.</w:t>
        </w:r>
      </w:ins>
      <w:r w:rsidR="00B578FA" w:rsidRPr="00B578FA">
        <w:t xml:space="preserve"> </w:t>
      </w:r>
      <w:ins w:id="4" w:author="Author">
        <w:r w:rsidR="00B578FA" w:rsidRPr="00B578FA">
          <w:t xml:space="preserve">The goal of this initiative was to accelerate the speed of science and engineering discovery, to improve national security, and to improve the knowledge extraction from large and complicated sets of data </w:t>
        </w:r>
      </w:ins>
      <w:r w:rsidR="00B578FA" w:rsidRPr="00B578FA">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B578FA" w:rsidRPr="00B578FA">
        <w:fldChar w:fldCharType="separate"/>
      </w:r>
      <w:r w:rsidR="00BE4F5A">
        <w:rPr>
          <w:noProof/>
        </w:rPr>
        <w:t>(Chang &amp; Grady, 2015)</w:t>
      </w:r>
      <w:r w:rsidR="00B578FA" w:rsidRPr="00B578FA">
        <w:fldChar w:fldCharType="end"/>
      </w:r>
      <w:ins w:id="5" w:author="Author">
        <w:r w:rsidR="00B578FA" w:rsidRPr="00B578FA">
          <w:t>.</w:t>
        </w:r>
      </w:ins>
      <w:r w:rsidR="00E72973">
        <w:t xml:space="preserve"> </w:t>
      </w:r>
      <w:ins w:id="6" w:author="Author">
        <w:r w:rsidR="00E72973" w:rsidRPr="00E72973">
          <w:t>This project has been supported by six federal departments and has been given more than $200 million</w:t>
        </w:r>
      </w:ins>
      <w:r w:rsidR="00E72973">
        <w:t xml:space="preserve"> USD</w:t>
      </w:r>
      <w:ins w:id="7" w:author="Author">
        <w:r w:rsidR="00E72973" w:rsidRPr="00E72973">
          <w:t xml:space="preserve"> with the goal of substantial progress in the tools and techniques to handle big data </w:t>
        </w:r>
      </w:ins>
      <w:r w:rsidR="00E72973"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00E72973" w:rsidRPr="00E72973">
        <w:fldChar w:fldCharType="separate"/>
      </w:r>
      <w:r w:rsidR="00BE4F5A">
        <w:rPr>
          <w:noProof/>
        </w:rPr>
        <w:t>(Chang &amp; Grady, 2015)</w:t>
      </w:r>
      <w:r w:rsidR="00E72973" w:rsidRPr="00E72973">
        <w:fldChar w:fldCharType="end"/>
      </w:r>
      <w:ins w:id="8" w:author="Author">
        <w:r w:rsidR="00E72973" w:rsidRPr="00E72973">
          <w:t xml:space="preserve">. </w:t>
        </w:r>
      </w:ins>
    </w:p>
    <w:p w14:paraId="77940CB1" w14:textId="269D6428" w:rsidR="00FA2CD4" w:rsidRDefault="00E72973" w:rsidP="00F416EC">
      <w:pPr>
        <w:spacing w:afterLines="100" w:after="240"/>
      </w:pPr>
      <w:ins w:id="9" w:author="Author">
        <w:r w:rsidRPr="00E72973">
          <w:t xml:space="preserve">A year later, in June 2013, National Institute of Standards and Technology (NIST) Big Data Public Working Group (NBD-PWG) was launched with considerable participation from across the nation. Practitioners, researchers, agents, government representatives, and </w:t>
        </w:r>
        <w:r w:rsidRPr="00E72973">
          <w:lastRenderedPageBreak/>
          <w:t xml:space="preserve">none-profit organizations joined in this momentum </w:t>
        </w:r>
      </w:ins>
      <w:r w:rsidRPr="00E72973">
        <w:fldChar w:fldCharType="begin"/>
      </w:r>
      <w:r w:rsidR="00BE4F5A">
        <w:instrText xml:space="preserve"> ADDIN EN.CITE &lt;EndNote&gt;&lt;Cite&gt;&lt;Author&gt;Chang&lt;/Author&gt;&lt;Year&gt;2015&lt;/Year&gt;&lt;RecNum&gt;269&lt;/RecNum&gt;&lt;DisplayText&gt;(Chang &amp;amp; Grady, 2015)&lt;/DisplayText&gt;&lt;record&gt;&lt;rec-number&gt;269&lt;/rec-number&gt;&lt;foreign-keys&gt;&lt;key app="EN" db-id="9290f22rjpez9tef0t2xd5xo5d0d02v505as" timestamp="1578903223"&gt;269&lt;/key&gt;&lt;/foreign-keys&gt;&lt;ref-type name="Report"&gt;27&lt;/ref-type&gt;&lt;contributors&gt;&lt;authors&gt;&lt;author&gt;Chang, Wo L&lt;/author&gt;&lt;author&gt;Grady, Nancy&lt;/author&gt;&lt;/authors&gt;&lt;/contributors&gt;&lt;titles&gt;&lt;title&gt;NIST Big Data Interoperability Framework: Volume 1, Big Data Definitions&lt;/title&gt;&lt;/titles&gt;&lt;dates&gt;&lt;year&gt;2015&lt;/year&gt;&lt;/dates&gt;&lt;urls&gt;&lt;/urls&gt;&lt;/record&gt;&lt;/Cite&gt;&lt;/EndNote&gt;</w:instrText>
      </w:r>
      <w:r w:rsidRPr="00E72973">
        <w:fldChar w:fldCharType="separate"/>
      </w:r>
      <w:r w:rsidR="00BE4F5A">
        <w:rPr>
          <w:noProof/>
        </w:rPr>
        <w:t>(Chang &amp; Grady, 2015)</w:t>
      </w:r>
      <w:r w:rsidRPr="00E72973">
        <w:fldChar w:fldCharType="end"/>
      </w:r>
      <w:del w:id="10" w:author="Author">
        <w:r w:rsidRPr="00E72973" w:rsidDel="0096427C">
          <w:fldChar w:fldCharType="begin"/>
        </w:r>
        <w:r w:rsidRPr="00E72973" w:rsidDel="0096427C">
          <w:delInstrText xml:space="preserve"> ADDIN EN.CITE &lt;EndNote&gt;&lt;Cite&gt;&lt;Year&gt;2012&lt;/Year&gt;&lt;RecNum&gt;268&lt;/RecNum&gt;&lt;DisplayText&gt;(2012)&lt;/DisplayText&gt;&lt;record&gt;&lt;rec-number&gt;268&lt;/rec-number&gt;&lt;foreign-keys&gt;&lt;key app="EN" db-id="9290f22rjpez9tef0t2xd5xo5d0d02v505as" timestamp="1578902760"&gt;268&lt;/key&gt;&lt;/foreign-keys&gt;&lt;ref-type name="Web Page"&gt;12&lt;/ref-type&gt;&lt;contributors&gt;&lt;/contributors&gt;&lt;titles&gt;&lt;title&gt;Big Data is a Big Deal&lt;/title&gt;&lt;/titles&gt;&lt;dates&gt;&lt;year&gt;2012&lt;/year&gt;&lt;/dates&gt;&lt;publisher&gt;T. White House Office of Science and Technology Policy&lt;/publisher&gt;&lt;urls&gt;&lt;related-urls&gt;&lt;url&gt;https://obamawhitehouse.archives.gov/blog/2012/03/29/big-data-big-deal&lt;/url&gt;&lt;/related-urls&gt;&lt;/urls&gt;&lt;/record&gt;&lt;/Cite&gt;&lt;/EndNote&gt;</w:delInstrText>
        </w:r>
        <w:r w:rsidRPr="00E72973" w:rsidDel="0096427C">
          <w:fldChar w:fldCharType="separate"/>
        </w:r>
        <w:r w:rsidRPr="00E72973" w:rsidDel="0096427C">
          <w:delText>(2012)</w:delText>
        </w:r>
        <w:r w:rsidRPr="00E72973" w:rsidDel="0096427C">
          <w:fldChar w:fldCharType="end"/>
        </w:r>
      </w:del>
      <w:ins w:id="11" w:author="Author">
        <w:r w:rsidRPr="00E72973">
          <w:t xml:space="preserve">. One of the results of this project was NIST Big Data Reference Architecture (NBDRA). According to US Department of Defense, one of the main objectives of NBDRA was to provide with an authoritative source of information on big data that restraint and guides </w:t>
        </w:r>
      </w:ins>
      <w:r w:rsidRPr="00E72973">
        <w:t xml:space="preserve">the overall practice </w:t>
      </w:r>
      <w:r w:rsidRPr="00E72973">
        <w:fldChar w:fldCharType="begin"/>
      </w:r>
      <w:r w:rsidR="00BE4F5A">
        <w:instrText xml:space="preserve"> ADDIN EN.CITE &lt;EndNote&gt;&lt;Cite&gt;&lt;Author&gt;Chang&lt;/Author&gt;&lt;Year&gt;2018&lt;/Year&gt;&lt;RecNum&gt;259&lt;/RecNum&gt;&lt;DisplayText&gt;(Chang &amp;amp; Boyd, 2018)&lt;/DisplayText&gt;&lt;record&gt;&lt;rec-number&gt;259&lt;/rec-number&gt;&lt;foreign-keys&gt;&lt;key app="EN" db-id="9290f22rjpez9tef0t2xd5xo5d0d02v505as" timestamp="1578708138"&gt;259&lt;/key&gt;&lt;/foreign-keys&gt;&lt;ref-type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rsidRPr="00E72973">
        <w:fldChar w:fldCharType="separate"/>
      </w:r>
      <w:r w:rsidR="00BE4F5A">
        <w:rPr>
          <w:noProof/>
        </w:rPr>
        <w:t>(Chang &amp; Boyd, 2018)</w:t>
      </w:r>
      <w:r w:rsidRPr="00E72973">
        <w:fldChar w:fldCharType="end"/>
      </w:r>
      <w:ins w:id="12" w:author="Author">
        <w:r w:rsidRPr="00E72973">
          <w:t xml:space="preserve">. This is arguably one of the most comprehensive </w:t>
        </w:r>
      </w:ins>
      <w:r w:rsidRPr="00E72973">
        <w:t xml:space="preserve">and recent </w:t>
      </w:r>
      <w:ins w:id="13" w:author="Author">
        <w:r w:rsidRPr="00E72973">
          <w:t>RAs available on the fields of big data</w:t>
        </w:r>
      </w:ins>
      <w:r>
        <w:t>.</w:t>
      </w:r>
      <w:r w:rsidR="00F416EC">
        <w:t xml:space="preserve"> </w:t>
      </w:r>
      <w:r w:rsidR="00FA2CD4">
        <w:t xml:space="preserve">NBDRA is made up of </w:t>
      </w:r>
      <w:r w:rsidR="008F0634">
        <w:t xml:space="preserve">two fabrics encompassing </w:t>
      </w:r>
      <w:r w:rsidR="00FA2CD4">
        <w:t xml:space="preserve">five </w:t>
      </w:r>
      <w:r w:rsidR="008F0634">
        <w:t>functional logical components connected by various interfaces</w:t>
      </w:r>
      <w:r w:rsidR="00F416EC">
        <w:t xml:space="preserve">, representing intertwined nature of security and privacy and management </w:t>
      </w:r>
      <w:r w:rsidR="00BE4F5A">
        <w:fldChar w:fldCharType="begin"/>
      </w:r>
      <w:r w:rsidR="00BE4F5A">
        <w:instrText xml:space="preserve"> ADDIN EN.CITE &lt;EndNote&gt;&lt;Cite&gt;&lt;Author&gt;Bashari Rad&lt;/Author&gt;&lt;Year&gt;2016&lt;/Year&gt;&lt;RecNum&gt;369&lt;/RecNum&gt;&lt;DisplayText&gt;(Bashari Rad et al., 2016)&lt;/DisplayText&gt;&lt;record&gt;&lt;rec-number&gt;369&lt;/rec-number&gt;&lt;foreign-keys&gt;&lt;key app="EN" db-id="9290f22rjpez9tef0t2xd5xo5d0d02v505as" timestamp="1596532900"&gt;369&lt;/key&gt;&lt;/foreign-keys&gt;&lt;ref-type name="Journal Article"&gt;17&lt;/ref-type&gt;&lt;contributors&gt;&lt;authors&gt;&lt;author&gt;Bashari Rad, B&lt;/author&gt;&lt;author&gt;Akbarzadeh, N&lt;/author&gt;&lt;author&gt;Ataei, P&lt;/author&gt;&lt;author&gt;Khakbiz, Y&lt;/author&gt;&lt;/authors&gt;&lt;/contributors&gt;&lt;titles&gt;&lt;title&gt;Security and Privacy Challenges in Big Data Era&lt;/title&gt;&lt;secondary-title&gt;International Journal of Control Theory and Applications&lt;/secondary-title&gt;&lt;/titles&gt;&lt;periodical&gt;&lt;full-title&gt;International Journal of Control Theory and Applications&lt;/full-title&gt;&lt;/periodical&gt;&lt;pages&gt;437-448&lt;/pages&gt;&lt;volume&gt;9&lt;/volume&gt;&lt;number&gt;43&lt;/number&gt;&lt;dates&gt;&lt;year&gt;2016&lt;/year&gt;&lt;/dates&gt;&lt;urls&gt;&lt;/urls&gt;&lt;/record&gt;&lt;/Cite&gt;&lt;/EndNote&gt;</w:instrText>
      </w:r>
      <w:r w:rsidR="00BE4F5A">
        <w:fldChar w:fldCharType="separate"/>
      </w:r>
      <w:r w:rsidR="00BE4F5A">
        <w:rPr>
          <w:noProof/>
        </w:rPr>
        <w:t>(Bashari Rad et al., 2016)</w:t>
      </w:r>
      <w:r w:rsidR="00BE4F5A">
        <w:fldChar w:fldCharType="end"/>
      </w:r>
      <w:r w:rsidR="00F416EC">
        <w:t>.</w:t>
      </w:r>
    </w:p>
    <w:p w14:paraId="3978F2D1" w14:textId="77777777" w:rsidR="006F39E9" w:rsidRDefault="00F416EC" w:rsidP="005C43EE">
      <w:r>
        <w:t xml:space="preserve">Along the lines, other giant IT vendors published their own RAs for big data. In this SLR, 5 BD RA has been collected from the practice, and mostly through white papers. </w:t>
      </w:r>
      <w:r w:rsidR="006F39E9">
        <w:t>Among these RAs, arguably Lambda architecture is the most prominent. It is also worth mentioning that there has been other BD RAs found in practice, but they were rather too short or did not reflect the contemporary state of BD analytics and has been eliminated as described in the research methodology section.</w:t>
      </w:r>
    </w:p>
    <w:p w14:paraId="2DFA1886" w14:textId="5D204160" w:rsidR="00F416EC" w:rsidRDefault="006F39E9" w:rsidP="00F416EC">
      <w:pPr>
        <w:pStyle w:val="BodyText"/>
        <w:jc w:val="both"/>
      </w:pPr>
      <w:r>
        <w:t xml:space="preserve"> </w:t>
      </w:r>
    </w:p>
    <w:p w14:paraId="7D7A79C1" w14:textId="111A0FAD" w:rsidR="00F416EC" w:rsidRDefault="00F416EC" w:rsidP="00F416EC">
      <w:pPr>
        <w:pStyle w:val="BodyText"/>
        <w:jc w:val="both"/>
      </w:pPr>
    </w:p>
    <w:p w14:paraId="00ABE8CB" w14:textId="2F7E0FB4" w:rsidR="005C43EE" w:rsidRDefault="005C43EE" w:rsidP="00047D10">
      <w:r>
        <w:t xml:space="preserve">In the realm of academia, there has been numerous efforts including </w:t>
      </w:r>
      <w:r w:rsidR="006E7644">
        <w:t xml:space="preserve">a postgraduate </w:t>
      </w:r>
      <w:r w:rsidR="00B62B35">
        <w:t>master’s</w:t>
      </w:r>
      <w:r>
        <w:t xml:space="preserve"> dissertation for creating big data RAs. In addition, few universities have published their own RA.</w:t>
      </w:r>
      <w:r w:rsidR="00B62B35">
        <w:t xml:space="preserve"> For instance, university of Amsterdam published the BD architecture framework</w:t>
      </w:r>
      <w:r w:rsidR="00047D10">
        <w:t xml:space="preserve"> </w:t>
      </w:r>
      <w:r w:rsidR="00BE4F5A">
        <w:fldChar w:fldCharType="begin"/>
      </w:r>
      <w:r w:rsidR="00BE4F5A">
        <w:instrText xml:space="preserve"> ADDIN EN.CITE &lt;EndNote&gt;&lt;Cite&gt;&lt;Author&gt;Chang&lt;/Author&gt;&lt;Year&gt;2015&lt;/Year&gt;&lt;RecNum&gt;273&lt;/RecNum&gt;&lt;DisplayText&gt;(Chang &amp;amp; Mishra, 2015)&lt;/DisplayText&gt;&lt;record&gt;&lt;rec-number&gt;273&lt;/rec-number&gt;&lt;foreign-keys&gt;&lt;key app="EN" db-id="9290f22rjpez9tef0t2xd5xo5d0d02v505as" timestamp="1579072425"&gt;273&lt;/key&gt;&lt;/foreign-keys&gt;&lt;ref-type name="Report"&gt;27&lt;/ref-type&gt;&lt;contributors&gt;&lt;authors&gt;&lt;author&gt;Chang, Wo L&lt;/author&gt;&lt;author&gt;Mishra, Sanjay&lt;/author&gt;&lt;/authors&gt;&lt;/contributors&gt;&lt;titles&gt;&lt;title&gt;NIST Big Data Interoperability Framework: Volume 5, Architectures White Paper Survey&lt;/title&gt;&lt;/titles&gt;&lt;dates&gt;&lt;year&gt;2015&lt;/year&gt;&lt;/dates&gt;&lt;urls&gt;&lt;/urls&gt;&lt;/record&gt;&lt;/Cite&gt;&lt;/EndNote&gt;</w:instrText>
      </w:r>
      <w:r w:rsidR="00BE4F5A">
        <w:fldChar w:fldCharType="separate"/>
      </w:r>
      <w:r w:rsidR="00BE4F5A">
        <w:rPr>
          <w:noProof/>
        </w:rPr>
        <w:t>(Chang &amp; Mishra, 2015)</w:t>
      </w:r>
      <w:r w:rsidR="00BE4F5A">
        <w:fldChar w:fldCharType="end"/>
      </w:r>
      <w:r w:rsidR="00047D10">
        <w:t>,</w:t>
      </w:r>
      <w:r w:rsidR="00B62B35">
        <w:t xml:space="preserve"> and a </w:t>
      </w:r>
      <w:r w:rsidR="00047D10">
        <w:t xml:space="preserve">postgraduate student published a BD RA at the university of Eindhoven </w:t>
      </w:r>
      <w:r w:rsidR="00BE4F5A">
        <w:fldChar w:fldCharType="begin"/>
      </w:r>
      <w:r w:rsidR="00686F1B">
        <w:instrText xml:space="preserve"> ADDIN EN.CITE &lt;EndNote&gt;&lt;Cite&gt;&lt;Author&gt;Maier&lt;/Author&gt;&lt;Year&gt;2013&lt;/Year&gt;&lt;RecNum&gt;223&lt;/RecNum&gt;&lt;DisplayText&gt;(Maier et al., 2013)&lt;/DisplayText&gt;&lt;record&gt;&lt;rec-number&gt;223&lt;/rec-number&gt;&lt;foreign-keys&gt;&lt;key app="EN" db-id="9290f22rjpez9tef0t2xd5xo5d0d02v505as" timestamp="1577853624"&gt;223&lt;/key&gt;&lt;/foreign-keys&gt;&lt;ref-type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rsidR="00BE4F5A">
        <w:fldChar w:fldCharType="separate"/>
      </w:r>
      <w:r w:rsidR="00686F1B">
        <w:rPr>
          <w:noProof/>
        </w:rPr>
        <w:t>(Maier et al., 2013)</w:t>
      </w:r>
      <w:r w:rsidR="00BE4F5A">
        <w:fldChar w:fldCharType="end"/>
      </w:r>
      <w:r w:rsidR="00047D10">
        <w:t xml:space="preserve">. </w:t>
      </w:r>
    </w:p>
    <w:p w14:paraId="2FD80D55" w14:textId="77777777" w:rsidR="005C43EE" w:rsidRDefault="005C43EE" w:rsidP="00F416EC">
      <w:pPr>
        <w:pStyle w:val="BodyText"/>
        <w:jc w:val="both"/>
      </w:pPr>
    </w:p>
    <w:p w14:paraId="02EE4234" w14:textId="547C0CAB" w:rsidR="00F416EC" w:rsidRDefault="00F416EC" w:rsidP="006F39E9">
      <w:pPr>
        <w:pStyle w:val="BodyText"/>
        <w:jc w:val="both"/>
      </w:pPr>
      <w:r>
        <w:t xml:space="preserve"> </w:t>
      </w:r>
    </w:p>
    <w:p w14:paraId="19103BB2" w14:textId="19794592" w:rsidR="00047D10" w:rsidRDefault="00047D10" w:rsidP="00BE4F5A">
      <w:proofErr w:type="gramStart"/>
      <w:r>
        <w:t>Last but not least</w:t>
      </w:r>
      <w:proofErr w:type="gramEnd"/>
      <w:r>
        <w:t>, there has been numerous reference architectures developed recently for specific domains. These studies have been usually published as short journal papers, and many have promised future publication of the full reference architecture as a book.</w:t>
      </w:r>
      <w:r w:rsidR="00BE4F5A">
        <w:t xml:space="preserve"> For instance, </w:t>
      </w:r>
      <w:r w:rsidR="00BE4F5A">
        <w:fldChar w:fldCharType="begin"/>
      </w:r>
      <w:r w:rsidR="00CA4ED9">
        <w:instrText xml:space="preserve"> ADDIN EN.CITE &lt;EndNote&gt;&lt;Cite AuthorYear="1"&gt;&lt;Author&gt;Klein&lt;/Author&gt;&lt;Year&gt;2016&lt;/Year&gt;&lt;RecNum&gt;24&lt;/RecNum&gt;&lt;DisplayText&gt;Klein et al. (2016)&lt;/DisplayText&gt;&lt;record&gt;&lt;rec-number&gt;24&lt;/rec-number&gt;&lt;foreign-keys&gt;&lt;key app="EN" db-id="5re5epv9rrvvajeatv4xvdtet5zsfedxv2xw" timestamp="1639883613"&gt;24&lt;/key&gt;&lt;/foreign-keys&gt;&lt;ref-type name="Conference Proceedings"&gt;10&lt;/ref-type&gt;&lt;contributors&gt;&lt;authors&gt;&lt;author&gt;Klein, John&lt;/author&gt;&lt;author&gt;Buglak, Ross&lt;/author&gt;&lt;author&gt;Blockow, David&lt;/author&gt;&lt;author&gt;Wuttke, Troy&lt;/author&gt;&lt;author&gt;Cooper, Brenton&lt;/author&gt;&lt;/authors&gt;&lt;/contributors&gt;&lt;titles&gt;&lt;title&gt;A reference architecture for big data systems in the national security domain&lt;/title&gt;&lt;secondary-title&gt;2016 IEEE/ACM 2nd International Workshop on Big Data Software Engineering (BIGDSE)&lt;/secondary-title&gt;&lt;/titles&gt;&lt;pages&gt;51-57&lt;/pages&gt;&lt;dates&gt;&lt;year&gt;2016&lt;/year&gt;&lt;/dates&gt;&lt;publisher&gt;IEEE&lt;/publisher&gt;&lt;isbn&gt;1450341527&lt;/isbn&gt;&lt;urls&gt;&lt;/urls&gt;&lt;/record&gt;&lt;/Cite&gt;&lt;/EndNote&gt;</w:instrText>
      </w:r>
      <w:r w:rsidR="00BE4F5A">
        <w:fldChar w:fldCharType="separate"/>
      </w:r>
      <w:r w:rsidR="00CA4ED9">
        <w:rPr>
          <w:noProof/>
        </w:rPr>
        <w:t>Klein et al. (2016)</w:t>
      </w:r>
      <w:r w:rsidR="00BE4F5A">
        <w:fldChar w:fldCharType="end"/>
      </w:r>
      <w:r w:rsidR="00BE4F5A">
        <w:t xml:space="preserve"> developed a BD Ra in the national security domain, and </w:t>
      </w:r>
      <w:r w:rsidR="00BE4F5A">
        <w:fldChar w:fldCharType="begin"/>
      </w:r>
      <w:r w:rsidR="00BE4F5A">
        <w:instrText xml:space="preserve"> ADDIN EN.CITE &lt;EndNote&gt;&lt;Cite AuthorYear="1"&gt;&lt;Author&gt;Weyrich&lt;/Author&gt;&lt;Year&gt;2015&lt;/Year&gt;&lt;RecNum&gt;281&lt;/RecNum&gt;&lt;DisplayText&gt;Weyrich and Ebert (2015)&lt;/DisplayText&gt;&lt;record&gt;&lt;rec-number&gt;281&lt;/rec-number&gt;&lt;foreign-keys&gt;&lt;key app="EN" db-id="9290f22rjpez9tef0t2xd5xo5d0d02v505as" timestamp="1579078187"&gt;281&lt;/key&gt;&lt;/foreign-keys&gt;&lt;ref-type name="Journal Article"&gt;17&lt;/ref-type&gt;&lt;contributors&gt;&lt;authors&gt;&lt;author&gt;Weyrich, Michael&lt;/author&gt;&lt;author&gt;Ebert, Christof&lt;/author&gt;&lt;/authors&gt;&lt;/contributors&gt;&lt;titles&gt;&lt;title&gt;Reference architectures for the internet of things&lt;/title&gt;&lt;secondary-title&gt;IEEE Software&lt;/secondary-title&gt;&lt;/titles&gt;&lt;periodical&gt;&lt;full-title&gt;IEEE software&lt;/full-title&gt;&lt;/periodical&gt;&lt;pages&gt;112-116&lt;/pages&gt;&lt;volume&gt;33&lt;/volume&gt;&lt;number&gt;1&lt;/number&gt;&lt;dates&gt;&lt;year&gt;2015&lt;/year&gt;&lt;/dates&gt;&lt;isbn&gt;0740-7459&lt;/isbn&gt;&lt;urls&gt;&lt;/urls&gt;&lt;/record&gt;&lt;/Cite&gt;&lt;/EndNote&gt;</w:instrText>
      </w:r>
      <w:r w:rsidR="00BE4F5A">
        <w:fldChar w:fldCharType="separate"/>
      </w:r>
      <w:r w:rsidR="00BE4F5A">
        <w:rPr>
          <w:noProof/>
        </w:rPr>
        <w:t>Weyrich and Ebert (2015)</w:t>
      </w:r>
      <w:r w:rsidR="00BE4F5A">
        <w:fldChar w:fldCharType="end"/>
      </w:r>
      <w:r w:rsidR="00BE4F5A">
        <w:t xml:space="preserve"> worked on a BD RA in the domain of internet of things (IOT). </w:t>
      </w:r>
    </w:p>
    <w:p w14:paraId="7D798837" w14:textId="3A6B915A" w:rsidR="00BE4F5A" w:rsidRDefault="00BE4F5A" w:rsidP="00BE4F5A"/>
    <w:p w14:paraId="1A40840B" w14:textId="0EEB75E6" w:rsidR="00BE4F5A" w:rsidRDefault="00BE4F5A" w:rsidP="00673382">
      <w:r>
        <w:t>Through the process of literature review for this SLR, scarcity of big data reference architectures has been witnessed. The studies listed above are prominent research, with great potential to induce concrete architectures. But with all, they are</w:t>
      </w:r>
      <w:r w:rsidR="00F44997">
        <w:t xml:space="preserve"> mostly</w:t>
      </w:r>
      <w:r>
        <w:t xml:space="preserve"> published as short journals and provide with little information about architectural qualities, metadata management, and security, privacy concerns. In another terms, they are notion or brief discussions on reference architectures in very particular domains.</w:t>
      </w:r>
    </w:p>
    <w:p w14:paraId="4BB40EC6" w14:textId="77777777" w:rsidR="00BE4F5A" w:rsidRDefault="00BE4F5A" w:rsidP="00BE4F5A"/>
    <w:p w14:paraId="19385B40" w14:textId="5E580D8C" w:rsidR="00F416EC" w:rsidRPr="007C244D" w:rsidRDefault="007545B3" w:rsidP="001F17A7">
      <w:pPr>
        <w:pStyle w:val="Heading2"/>
        <w:rPr>
          <w:rStyle w:val="Heading1Char"/>
          <w:b/>
          <w:bCs/>
          <w:sz w:val="22"/>
        </w:rPr>
      </w:pPr>
      <w:r w:rsidRPr="007C244D">
        <w:rPr>
          <w:rStyle w:val="Heading1Char"/>
          <w:b/>
          <w:bCs/>
          <w:sz w:val="22"/>
        </w:rPr>
        <w:t>What are some common approaches to creating BD RAs?</w:t>
      </w:r>
    </w:p>
    <w:p w14:paraId="730C8A06" w14:textId="43180409" w:rsidR="004C3184" w:rsidRDefault="004C3184" w:rsidP="004C3184"/>
    <w:p w14:paraId="32B9CD0D" w14:textId="3CCD39C1" w:rsidR="0093641C" w:rsidRDefault="004C3184" w:rsidP="0093641C">
      <w:r>
        <w:t xml:space="preserve">The findings gained from this study led to the understanding that there are not many frameworks available for design and development of RAs. Nevertheless, </w:t>
      </w:r>
      <w:r w:rsidR="00DB3B5F">
        <w:t>to address RQ4</w:t>
      </w:r>
      <w:r w:rsidR="0032751D">
        <w:t xml:space="preserve">, we </w:t>
      </w:r>
      <w:r w:rsidR="0027161C">
        <w:t>sought</w:t>
      </w:r>
      <w:r w:rsidR="0032751D">
        <w:t xml:space="preserve"> to find the research methodology and approaches chosen to develop RA</w:t>
      </w:r>
      <w:r w:rsidR="007C6DB9">
        <w:t>s.</w:t>
      </w:r>
      <w:r w:rsidR="00081686">
        <w:t xml:space="preserve"> One of the </w:t>
      </w:r>
      <w:proofErr w:type="gramStart"/>
      <w:r w:rsidR="00081686">
        <w:t>most commonly used</w:t>
      </w:r>
      <w:proofErr w:type="gramEnd"/>
      <w:r w:rsidR="00081686">
        <w:t xml:space="preserve"> approaches to developing RAs is ‘Empirically</w:t>
      </w:r>
      <w:r w:rsidR="008362E9">
        <w:t xml:space="preserve"> </w:t>
      </w:r>
      <w:r w:rsidR="00081686">
        <w:t xml:space="preserve">grounded Reference Architectures’ by </w:t>
      </w:r>
      <w:proofErr w:type="spellStart"/>
      <w:r w:rsidR="00081686">
        <w:t>Galster</w:t>
      </w:r>
      <w:proofErr w:type="spellEnd"/>
      <w:r w:rsidR="00081686">
        <w:t xml:space="preserve"> and </w:t>
      </w:r>
      <w:proofErr w:type="spellStart"/>
      <w:r w:rsidR="00081686">
        <w:t>Avgeriou</w:t>
      </w:r>
      <w:proofErr w:type="spellEnd"/>
      <w:r w:rsidR="00081686">
        <w:t xml:space="preserve"> (2011). </w:t>
      </w:r>
      <w:r w:rsidR="0000735A">
        <w:t xml:space="preserve">The research methodology is well-received because of its </w:t>
      </w:r>
      <w:r w:rsidR="00242B6A">
        <w:t>emphasis on empirical validity and empirical foundation</w:t>
      </w:r>
      <w:r w:rsidR="002A04E8">
        <w:t xml:space="preserve">. This methodology is comprising of 6 </w:t>
      </w:r>
      <w:r w:rsidR="0093641C">
        <w:t>step process which are respectively 1) Selecting the type of the RA, 2) Selection of the design strategy, 3) Empirical acquisition of data, 4) Construction of the RA, 5) Enabling RA with variability, 6) Evaluation of the RA.</w:t>
      </w:r>
    </w:p>
    <w:p w14:paraId="282D6872" w14:textId="710CB441" w:rsidR="0093641C" w:rsidRDefault="0093641C" w:rsidP="0093641C"/>
    <w:p w14:paraId="56DE77AD" w14:textId="28171C81" w:rsidR="0011543B" w:rsidRDefault="0093641C" w:rsidP="003C7C97">
      <w:r>
        <w:t xml:space="preserve">Another seminal work in this area is a framework for analysis and design of software RAs created by </w:t>
      </w:r>
      <w:r w:rsidR="00A0019E">
        <w:fldChar w:fldCharType="begin"/>
      </w:r>
      <w:r w:rsidR="00A0019E">
        <w:instrText xml:space="preserve"> ADDIN EN.CITE &lt;EndNote&gt;&lt;Cite&gt;&lt;Author&gt;Angelov&lt;/Author&gt;&lt;Year&gt;2012&lt;/Year&gt;&lt;RecNum&gt;364&lt;/RecNum&gt;&lt;DisplayText&gt;(Angelov, Grefen, &amp;amp; Greefhorst, 2012)&lt;/DisplayText&gt;&lt;record&gt;&lt;rec-number&gt;364&lt;/rec-number&gt;&lt;foreign-keys&gt;&lt;key app="EN" db-id="9290f22rjpez9tef0t2xd5xo5d0d02v505as" timestamp="1596524915"&gt;364&lt;/key&gt;&lt;/foreign-keys&gt;&lt;ref-type name="Journal Article"&gt;17&lt;/ref-type&gt;&lt;contributors&gt;&lt;authors&gt;&lt;author&gt;Angelov, Samuil&lt;/author&gt;&lt;author&gt;Grefen, Paul&lt;/author&gt;&lt;author&gt;Greefhorst, Danny&lt;/author&gt;&lt;/authors&gt;&lt;/contributors&gt;&lt;titles&gt;&lt;title&gt;A framework for analysis and design of software reference architectures&lt;/title&gt;&lt;secondary-title&gt;Information and Software Technology&lt;/secondary-title&gt;&lt;/titles&gt;&lt;periodical&gt;&lt;full-title&gt;Information and software technology&lt;/full-title&gt;&lt;/periodical&gt;&lt;pages&gt;417-431&lt;/pages&gt;&lt;volume&gt;54&lt;/volume&gt;&lt;number&gt;4&lt;/number&gt;&lt;dates&gt;&lt;year&gt;2012&lt;/year&gt;&lt;/dates&gt;&lt;isbn&gt;0950-5849&lt;/isbn&gt;&lt;urls&gt;&lt;/urls&gt;&lt;/record&gt;&lt;/Cite&gt;&lt;/EndNote&gt;</w:instrText>
      </w:r>
      <w:r w:rsidR="00A0019E">
        <w:fldChar w:fldCharType="separate"/>
      </w:r>
      <w:r w:rsidR="00A0019E">
        <w:rPr>
          <w:noProof/>
        </w:rPr>
        <w:t>(Angelov, Grefen, &amp; Greefhorst, 2012)</w:t>
      </w:r>
      <w:r w:rsidR="00A0019E">
        <w:fldChar w:fldCharType="end"/>
      </w:r>
      <w:r w:rsidR="0011543B">
        <w:t xml:space="preserve">. </w:t>
      </w:r>
      <w:r>
        <w:t xml:space="preserve">The framework utilizes a e multi-dimensional space for the classification of </w:t>
      </w:r>
      <w:r w:rsidR="00B46810">
        <w:t>RAs</w:t>
      </w:r>
      <w:r>
        <w:t xml:space="preserve"> and as a result presents 5 major type</w:t>
      </w:r>
      <w:r w:rsidR="00F743C8">
        <w:t>s</w:t>
      </w:r>
      <w:r>
        <w:t>.</w:t>
      </w:r>
      <w:r w:rsidR="002A04E8">
        <w:t xml:space="preserve"> </w:t>
      </w:r>
      <w:r w:rsidR="004F5889">
        <w:t xml:space="preserve">It </w:t>
      </w:r>
      <w:r w:rsidR="001227C8">
        <w:t>is developed with the objective of supporting analysis of RAs with regards to their architectur</w:t>
      </w:r>
      <w:r w:rsidR="00C24A9C">
        <w:t>al</w:t>
      </w:r>
      <w:r w:rsidR="003C7C97">
        <w:t xml:space="preserve"> </w:t>
      </w:r>
      <w:r w:rsidR="001227C8">
        <w:t>specification/design, goal, and context.</w:t>
      </w:r>
      <w:r w:rsidR="000757FB">
        <w:t xml:space="preserve"> This is achieved through three major dimensions, each having their own corresponding subdimensions of design, goal, and context. </w:t>
      </w:r>
      <w:r w:rsidR="00CA46E1">
        <w:t xml:space="preserve">These dimensions and sub-dimensions are </w:t>
      </w:r>
      <w:r w:rsidR="004909E9">
        <w:t xml:space="preserve">derived by interrogatives </w:t>
      </w:r>
      <w:r w:rsidR="00FB2D3F">
        <w:t xml:space="preserve">of ‘why’, ‘where’, ‘who’, ‘when’, </w:t>
      </w:r>
      <w:r w:rsidR="00FB2D3F">
        <w:lastRenderedPageBreak/>
        <w:t xml:space="preserve">‘what’, </w:t>
      </w:r>
      <w:r w:rsidR="00540412">
        <w:t>and ‘how’</w:t>
      </w:r>
      <w:r w:rsidR="00653463">
        <w:t>, which is a well-established practice for problem analysis.</w:t>
      </w:r>
      <w:r w:rsidR="00CE045E">
        <w:t xml:space="preserve"> The interrogative why addresses the goal of the RA, who, when, where address the context, and how and what address the design dimensions (</w:t>
      </w:r>
      <w:proofErr w:type="spellStart"/>
      <w:r w:rsidR="00CE045E">
        <w:t>Galster</w:t>
      </w:r>
      <w:proofErr w:type="spellEnd"/>
      <w:r w:rsidR="00CE045E">
        <w:t xml:space="preserve"> and </w:t>
      </w:r>
      <w:proofErr w:type="spellStart"/>
      <w:r w:rsidR="00CE045E">
        <w:t>Avgeriou</w:t>
      </w:r>
      <w:proofErr w:type="spellEnd"/>
      <w:r w:rsidR="00CE045E">
        <w:t xml:space="preserve"> 2011).</w:t>
      </w:r>
      <w:r w:rsidR="003C2DF8">
        <w:t xml:space="preserve"> This framework categorizes RAs in two major groups: facilitation RAs and standardization RAs. </w:t>
      </w:r>
    </w:p>
    <w:p w14:paraId="49CB4F59" w14:textId="17AFD89C" w:rsidR="003C2DF8" w:rsidRDefault="003C2DF8" w:rsidP="003C7C97"/>
    <w:p w14:paraId="501592E4" w14:textId="46E130D1" w:rsidR="003C2DF8" w:rsidRDefault="00441C0F" w:rsidP="003C7C97">
      <w:r>
        <w:t>Volk et al. (2019) utilized Software Architecture Comparison Analysis Method (SCAM) to compare and examine RAs based on their applicability</w:t>
      </w:r>
      <w:r w:rsidR="00FA6BF5">
        <w:t xml:space="preserve">. This result of this work was </w:t>
      </w:r>
      <w:r>
        <w:t>a decision-support process for selection of BD RAs.</w:t>
      </w:r>
    </w:p>
    <w:p w14:paraId="481AADF9" w14:textId="42910073" w:rsidR="007D4F76" w:rsidRDefault="007D4F76" w:rsidP="003C7C97"/>
    <w:p w14:paraId="4FCB1132" w14:textId="2BA09B9A" w:rsidR="007D4F76" w:rsidRDefault="007D4F76" w:rsidP="003C7C97">
      <w:r>
        <w:t xml:space="preserve">Two standards that have been observed the most were ISO/IEC 25010 for choosing quality software products for RAs (Iso 2011), and </w:t>
      </w:r>
      <w:r w:rsidR="009D0FD4">
        <w:t>ISO/IEC 42010 for architecture description.</w:t>
      </w:r>
    </w:p>
    <w:p w14:paraId="0E949280" w14:textId="74C4FC4F" w:rsidR="0093641C" w:rsidRDefault="0093641C" w:rsidP="0093641C"/>
    <w:p w14:paraId="5238D900" w14:textId="30C7F6EC" w:rsidR="00E72973" w:rsidRDefault="00A60999" w:rsidP="008F2FA4">
      <w:r>
        <w:t xml:space="preserve">Surprisingly, </w:t>
      </w:r>
      <w:r w:rsidR="00796A15">
        <w:t xml:space="preserve">based on the evidence gained from this SLR, most researchers and practitioners use </w:t>
      </w:r>
      <w:r w:rsidR="008F2FA4">
        <w:t>informal</w:t>
      </w:r>
      <w:r w:rsidR="00796A15">
        <w:t xml:space="preserve"> architectural description methods like boxes and lines, except for the</w:t>
      </w:r>
      <w:r w:rsidR="00A0019E">
        <w:t xml:space="preserve"> works of </w:t>
      </w:r>
      <w:r w:rsidR="00A0019E">
        <w:fldChar w:fldCharType="begin"/>
      </w:r>
      <w:r w:rsidR="00A0019E">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A0019E">
        <w:fldChar w:fldCharType="separate"/>
      </w:r>
      <w:r w:rsidR="00A0019E">
        <w:rPr>
          <w:noProof/>
        </w:rPr>
        <w:t>Geerdink (2013)</w:t>
      </w:r>
      <w:r w:rsidR="00A0019E">
        <w:fldChar w:fldCharType="end"/>
      </w:r>
      <w:r w:rsidR="00A0019E">
        <w:t xml:space="preserve">. In this study, the author used </w:t>
      </w:r>
      <w:proofErr w:type="spellStart"/>
      <w:r w:rsidR="00716458">
        <w:t>Archimate</w:t>
      </w:r>
      <w:proofErr w:type="spellEnd"/>
      <w:r w:rsidR="00716458">
        <w:t xml:space="preserve"> </w:t>
      </w:r>
      <w:r w:rsidR="00BA42F4">
        <w:fldChar w:fldCharType="begin"/>
      </w:r>
      <w:r w:rsidR="00BA42F4">
        <w:instrText xml:space="preserve"> ADDIN EN.CITE &lt;EndNote&gt;&lt;Cite&gt;&lt;Author&gt;Josey&lt;/Author&gt;&lt;Year&gt;2016&lt;/Year&gt;&lt;RecNum&gt;419&lt;/RecNum&gt;&lt;DisplayText&gt;(Josey, Lankhorst, Band, Jonkers, &amp;amp; Quartel, 2016)&lt;/DisplayText&gt;&lt;record&gt;&lt;rec-number&gt;419&lt;/rec-number&gt;&lt;foreign-keys&gt;&lt;key app="EN" db-id="9290f22rjpez9tef0t2xd5xo5d0d02v505as" timestamp="1639628182"&gt;419&lt;/key&gt;&lt;/foreign-keys&gt;&lt;ref-type name="Journal Article"&gt;17&lt;/ref-type&gt;&lt;contributors&gt;&lt;authors&gt;&lt;author&gt;Josey, Andrew&lt;/author&gt;&lt;author&gt;Lankhorst, Marc&lt;/author&gt;&lt;author&gt;Band, Iver&lt;/author&gt;&lt;author&gt;Jonkers, Henk&lt;/author&gt;&lt;author&gt;Quartel, Dick&lt;/author&gt;&lt;/authors&gt;&lt;/contributors&gt;&lt;titles&gt;&lt;title&gt;An introduction to the ArchiMate® 3.0 specification&lt;/title&gt;&lt;secondary-title&gt;White Paper from The Open Group&lt;/secondary-title&gt;&lt;/titles&gt;&lt;periodical&gt;&lt;full-title&gt;White Paper from The Open Group&lt;/full-title&gt;&lt;/periodical&gt;&lt;dates&gt;&lt;year&gt;2016&lt;/year&gt;&lt;/dates&gt;&lt;urls&gt;&lt;/urls&gt;&lt;/record&gt;&lt;/Cite&gt;&lt;/EndNote&gt;</w:instrText>
      </w:r>
      <w:r w:rsidR="00BA42F4">
        <w:fldChar w:fldCharType="separate"/>
      </w:r>
      <w:r w:rsidR="00BA42F4">
        <w:rPr>
          <w:noProof/>
        </w:rPr>
        <w:t>(Josey, Lankhorst, Band, Jonkers, &amp; Quartel, 2016)</w:t>
      </w:r>
      <w:r w:rsidR="00BA42F4">
        <w:fldChar w:fldCharType="end"/>
      </w:r>
      <w:r w:rsidR="00716458">
        <w:t xml:space="preserve"> as the modeling language which is a</w:t>
      </w:r>
      <w:r w:rsidR="00A0019E">
        <w:t xml:space="preserve"> formal and standard modeling language</w:t>
      </w:r>
      <w:r w:rsidR="00716458">
        <w:t xml:space="preserve"> that is accepted and recommended in ISO/IEC 42010 as well. </w:t>
      </w:r>
      <w:r w:rsidR="00D71B12">
        <w:t xml:space="preserve">Informal methods of modeling can introduce </w:t>
      </w:r>
      <w:r w:rsidR="00D71B12" w:rsidRPr="00D71B12">
        <w:t>inconsistency issues between system design and implementation of the system (Zhu, 2005)</w:t>
      </w:r>
      <w:r w:rsidR="00D71B12">
        <w:t xml:space="preserve">, do not adhere to a well-established standard and do not promote the development of modeling approaches. Therefore, </w:t>
      </w:r>
      <w:proofErr w:type="spellStart"/>
      <w:r w:rsidR="00D71B12">
        <w:t>on</w:t>
      </w:r>
      <w:proofErr w:type="spellEnd"/>
      <w:r w:rsidR="00D71B12">
        <w:t xml:space="preserve"> can argue that there is a need for more emphasis on the modeling language with which different researchers and practitioners </w:t>
      </w:r>
      <w:r w:rsidR="008F2FA4">
        <w:t>describe</w:t>
      </w:r>
      <w:r w:rsidR="00D71B12">
        <w:t xml:space="preserve"> ontologies.</w:t>
      </w:r>
    </w:p>
    <w:p w14:paraId="560499AA" w14:textId="071F0195" w:rsidR="00C40FDD" w:rsidRDefault="00C40FDD" w:rsidP="00CE3A24"/>
    <w:p w14:paraId="01BC46E7" w14:textId="569B4B4E" w:rsidR="00CE3A24" w:rsidRDefault="008F2FA4" w:rsidP="00CE3A24">
      <w:pPr>
        <w:rPr>
          <w:rFonts w:ascii="Fd8035-Identity-H" w:hAnsi="Fd8035-Identity-H" w:cs="Fd8035-Identity-H"/>
          <w:sz w:val="13"/>
          <w:szCs w:val="13"/>
          <w:lang w:val="en-GB" w:eastAsia="en-GB"/>
        </w:rPr>
      </w:pPr>
      <w:r>
        <w:t>Lastly</w:t>
      </w:r>
      <w:r w:rsidRPr="00CE3A24">
        <w:t xml:space="preserve">, </w:t>
      </w:r>
      <w:proofErr w:type="spellStart"/>
      <w:r w:rsidR="00CE3A24" w:rsidRPr="00CE3A24">
        <w:t>Hevner's</w:t>
      </w:r>
      <w:proofErr w:type="spellEnd"/>
      <w:r w:rsidR="00CE3A24" w:rsidRPr="00CE3A24">
        <w:t xml:space="preserve"> </w:t>
      </w:r>
      <w:r w:rsidR="00BA42F4">
        <w:t>i</w:t>
      </w:r>
      <w:r w:rsidR="00CE3A24" w:rsidRPr="00CE3A24">
        <w:t xml:space="preserve">nformation </w:t>
      </w:r>
      <w:r w:rsidR="00BA42F4">
        <w:t>s</w:t>
      </w:r>
      <w:r w:rsidR="00CE3A24" w:rsidRPr="00CE3A24">
        <w:t xml:space="preserve">ystems </w:t>
      </w:r>
      <w:r w:rsidR="00BA42F4">
        <w:t>r</w:t>
      </w:r>
      <w:r w:rsidR="00CE3A24" w:rsidRPr="00CE3A24">
        <w:t xml:space="preserve">esearch </w:t>
      </w:r>
      <w:r w:rsidR="00D02BA0">
        <w:t>f</w:t>
      </w:r>
      <w:r w:rsidR="00CE3A24" w:rsidRPr="00CE3A24">
        <w:t>ramework</w:t>
      </w:r>
      <w:r w:rsidR="00345756">
        <w:t xml:space="preserve"> </w:t>
      </w:r>
      <w:r w:rsidR="000F3ABD">
        <w:fldChar w:fldCharType="begin"/>
      </w:r>
      <w:r w:rsidR="000F3ABD">
        <w:instrText xml:space="preserve"> ADDIN EN.CITE &lt;EndNote&gt;&lt;Cite&gt;&lt;Author&gt;Hevner&lt;/Author&gt;&lt;Year&gt;2004&lt;/Year&gt;&lt;RecNum&gt;2&lt;/RecNum&gt;&lt;DisplayText&gt;(Hevner, March, Park, &amp;amp; Ram, 2004)&lt;/DisplayText&gt;&lt;record&gt;&lt;rec-number&gt;2&lt;/rec-number&gt;&lt;foreign-keys&gt;&lt;key app="EN" db-id="5re5epv9rrvvajeatv4xvdtet5zsfedxv2xw" timestamp="1639735475"&gt;2&lt;/key&gt;&lt;/foreign-keys&gt;&lt;ref-type name="Journal Article"&gt;17&lt;/ref-type&gt;&lt;contributors&gt;&lt;authors&gt;&lt;author&gt;Hevner, Alan R&lt;/author&gt;&lt;author&gt;March, Salvatore T&lt;/author&gt;&lt;author&gt;Park, Jinsoo&lt;/author&gt;&lt;author&gt;Ram, Sudha&lt;/author&gt;&lt;/authors&gt;&lt;/contributors&gt;&lt;titles&gt;&lt;title&gt;Design science in information systems research&lt;/title&gt;&lt;secondary-title&gt;MIS quarterly&lt;/secondary-title&gt;&lt;/titles&gt;&lt;periodical&gt;&lt;full-title&gt;MIS quarterly&lt;/full-title&gt;&lt;/periodical&gt;&lt;pages&gt;75-105&lt;/pages&gt;&lt;dates&gt;&lt;year&gt;2004&lt;/year&gt;&lt;/dates&gt;&lt;isbn&gt;0276-7783&lt;/isbn&gt;&lt;urls&gt;&lt;/urls&gt;&lt;/record&gt;&lt;/Cite&gt;&lt;/EndNote&gt;</w:instrText>
      </w:r>
      <w:r w:rsidR="000F3ABD">
        <w:fldChar w:fldCharType="separate"/>
      </w:r>
      <w:r w:rsidR="000F3ABD">
        <w:rPr>
          <w:noProof/>
        </w:rPr>
        <w:t>(Hevner, March, Park, &amp; Ram, 2004)</w:t>
      </w:r>
      <w:r w:rsidR="000F3ABD">
        <w:fldChar w:fldCharType="end"/>
      </w:r>
      <w:r w:rsidR="00CE3A24" w:rsidRPr="00CE3A24">
        <w:t xml:space="preserve"> has been used for the development of RA presented by </w:t>
      </w:r>
      <w:r w:rsidR="00BA42F4">
        <w:fldChar w:fldCharType="begin"/>
      </w:r>
      <w:r w:rsidR="00BA42F4">
        <w:instrText xml:space="preserve"> ADDIN EN.CITE &lt;EndNote&gt;&lt;Cite AuthorYear="1"&gt;&lt;Author&gt;Geerdink&lt;/Author&gt;&lt;Year&gt;2013&lt;/Year&gt;&lt;RecNum&gt;359&lt;/RecNum&gt;&lt;DisplayText&gt;Geerdink (2013)&lt;/DisplayText&gt;&lt;record&gt;&lt;rec-number&gt;359&lt;/rec-number&gt;&lt;foreign-keys&gt;&lt;key app="EN" db-id="9290f22rjpez9tef0t2xd5xo5d0d02v505as" timestamp="1596445381"&gt;359&lt;/key&gt;&lt;/foreign-keys&gt;&lt;ref-type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BA42F4">
        <w:fldChar w:fldCharType="separate"/>
      </w:r>
      <w:r w:rsidR="00BA42F4">
        <w:rPr>
          <w:noProof/>
        </w:rPr>
        <w:t>Geerdink (2013)</w:t>
      </w:r>
      <w:r w:rsidR="00BA42F4">
        <w:fldChar w:fldCharType="end"/>
      </w:r>
      <w:r w:rsidR="00CE3A24" w:rsidRPr="00CE3A24">
        <w:t>, which is a suitable research design, since a BD RA is an information system artefact based on existing literature and business needs.</w:t>
      </w:r>
      <w:r w:rsidR="00CE3A24">
        <w:rPr>
          <w:rFonts w:ascii="Fd8035-Identity-H" w:hAnsi="Fd8035-Identity-H" w:cs="Fd8035-Identity-H"/>
          <w:sz w:val="13"/>
          <w:szCs w:val="13"/>
          <w:lang w:val="en-GB" w:eastAsia="en-GB"/>
        </w:rPr>
        <w:t xml:space="preserve"> </w:t>
      </w:r>
    </w:p>
    <w:p w14:paraId="2634E170" w14:textId="55B956D5" w:rsidR="001129BA" w:rsidRDefault="001129BA" w:rsidP="00CE3A24">
      <w:pPr>
        <w:rPr>
          <w:rFonts w:ascii="Fd8035-Identity-H" w:hAnsi="Fd8035-Identity-H" w:cs="Fd8035-Identity-H"/>
          <w:sz w:val="13"/>
          <w:szCs w:val="13"/>
          <w:lang w:val="en-GB" w:eastAsia="en-GB"/>
        </w:rPr>
      </w:pPr>
    </w:p>
    <w:p w14:paraId="57BEDA2D" w14:textId="6599F2F3" w:rsidR="007D5D82" w:rsidRPr="007C244D" w:rsidRDefault="001129BA" w:rsidP="001F17A7">
      <w:pPr>
        <w:pStyle w:val="Heading2"/>
        <w:rPr>
          <w:rStyle w:val="Heading1Char"/>
          <w:b/>
          <w:bCs/>
          <w:sz w:val="22"/>
        </w:rPr>
      </w:pPr>
      <w:r w:rsidRPr="007C244D">
        <w:rPr>
          <w:rStyle w:val="Heading1Char"/>
          <w:b/>
          <w:bCs/>
          <w:sz w:val="22"/>
        </w:rPr>
        <w:t>What are the challenges of creating BD RAs?</w:t>
      </w:r>
    </w:p>
    <w:p w14:paraId="5E0A40D9" w14:textId="4FD68E58" w:rsidR="007D5D82" w:rsidRDefault="007D5D82" w:rsidP="007D5D82"/>
    <w:p w14:paraId="08F064D7" w14:textId="0CA97113" w:rsidR="00EB605D" w:rsidRDefault="007D5D82" w:rsidP="00EB605D">
      <w:r>
        <w:t>Among the challenges of developing RAs, perhaps evaluation is the most significant (Maier et al. 2013) (</w:t>
      </w:r>
      <w:proofErr w:type="spellStart"/>
      <w:r>
        <w:t>Cioroaica</w:t>
      </w:r>
      <w:proofErr w:type="spellEnd"/>
      <w:r>
        <w:t xml:space="preserve"> et al. 2019).</w:t>
      </w:r>
      <w:r w:rsidR="00E806D6">
        <w:t xml:space="preserve"> Two fundamental pillars of the evaluation is the correctness and the utility of the RA and how efficient it can be adapted and instantiated </w:t>
      </w:r>
      <w:r w:rsidR="00E806D6">
        <w:fldChar w:fldCharType="begin"/>
      </w:r>
      <w:r w:rsidR="000F3ABD">
        <w:instrText xml:space="preserve"> ADDIN EN.CITE &lt;EndNote&gt;&lt;Cite&gt;&lt;Author&gt;Galster&lt;/Author&gt;&lt;Year&gt;2011&lt;/Year&gt;&lt;RecNum&gt;204&lt;/RecNum&gt;&lt;DisplayText&gt;(Galster &amp;amp;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rsidR="00E806D6">
        <w:fldChar w:fldCharType="separate"/>
      </w:r>
      <w:r w:rsidR="000F3ABD">
        <w:rPr>
          <w:noProof/>
        </w:rPr>
        <w:t>(Galster &amp; Avgeriou, 2011)</w:t>
      </w:r>
      <w:r w:rsidR="00E806D6">
        <w:fldChar w:fldCharType="end"/>
      </w:r>
      <w:r w:rsidR="00E806D6">
        <w:t>.</w:t>
      </w:r>
      <w:r w:rsidR="008D6A52">
        <w:t xml:space="preserve"> </w:t>
      </w:r>
      <w:r w:rsidR="00792857">
        <w:t xml:space="preserve">RAs and concrete architectures </w:t>
      </w:r>
      <w:r w:rsidR="005A28F0">
        <w:t>come with a different level of abstraction</w:t>
      </w:r>
      <w:r w:rsidR="00792857">
        <w:t xml:space="preserve"> and have divergent qualities</w:t>
      </w:r>
      <w:r w:rsidR="00EB605D">
        <w:t xml:space="preserve">. </w:t>
      </w:r>
    </w:p>
    <w:p w14:paraId="3FD7C994" w14:textId="77777777" w:rsidR="00EB605D" w:rsidRDefault="00EB605D" w:rsidP="00EB605D"/>
    <w:p w14:paraId="1505E161" w14:textId="77777777" w:rsidR="001F1A6F" w:rsidRDefault="00EB605D" w:rsidP="00EB605D">
      <w:r>
        <w:t>W</w:t>
      </w:r>
      <w:r w:rsidR="00792857">
        <w:t xml:space="preserve">hereas there are many </w:t>
      </w:r>
      <w:r w:rsidR="005A28F0">
        <w:t>well-established</w:t>
      </w:r>
      <w:r>
        <w:t xml:space="preserve"> evaluation methods for concrete architectures such as Architecture Level Modifiability Analysis (ALMA), Scenario-based Architecture Analysis Method (SAAM) (</w:t>
      </w:r>
      <w:proofErr w:type="spellStart"/>
      <w:r>
        <w:t>Kazman</w:t>
      </w:r>
      <w:proofErr w:type="spellEnd"/>
      <w:r>
        <w:t xml:space="preserve"> et al. 1996), (Bengtsson et al. 2004), Architecture Trade-off Analysis Method (ATAM) (</w:t>
      </w:r>
      <w:proofErr w:type="spellStart"/>
      <w:r>
        <w:t>Kazman</w:t>
      </w:r>
      <w:proofErr w:type="spellEnd"/>
      <w:r>
        <w:t xml:space="preserve"> et al. 1998) and Performance Assessment of Software Architecture (PASA) (Williams and Smith 2002), none of the these can really be directly applied to RAs.</w:t>
      </w:r>
    </w:p>
    <w:p w14:paraId="3823F268" w14:textId="77777777" w:rsidR="001F1A6F" w:rsidRDefault="00EF19FE" w:rsidP="00EB605D">
      <w:r>
        <w:t xml:space="preserve"> </w:t>
      </w:r>
    </w:p>
    <w:p w14:paraId="50BF9759" w14:textId="0F000636" w:rsidR="009C70F3" w:rsidRDefault="00EF19FE" w:rsidP="009C70F3">
      <w:r>
        <w:t>For instance, ATAM is reliant on participation of stakeholders in early stages for creation of utility tree, and RAs, being highly abstract, do not have a clear group of stakeholders at that stage. In addition, many of evaluation methodologies listed make use of scenarios, whereas RAs are highly abstract and are potentially adopted for various contexts, therefore making scenario creation a difficult and sometimes invali</w:t>
      </w:r>
      <w:r w:rsidR="00E0631F">
        <w:t>d</w:t>
      </w:r>
      <w:r>
        <w:t>.</w:t>
      </w:r>
      <w:r w:rsidR="00AA5CF6">
        <w:t xml:space="preserve"> Either a few general scenarios </w:t>
      </w:r>
      <w:proofErr w:type="gramStart"/>
      <w:r w:rsidR="00AA5CF6">
        <w:t>is</w:t>
      </w:r>
      <w:proofErr w:type="gramEnd"/>
      <w:r w:rsidR="00AA5CF6">
        <w:t xml:space="preserve"> developed to cover all aspects, or a large number of specific scenarios are developed to cover various aspects of the RA. </w:t>
      </w:r>
      <w:r w:rsidR="00AA5CF6">
        <w:br/>
      </w:r>
      <w:r w:rsidR="00AA5CF6">
        <w:br/>
      </w:r>
      <w:r w:rsidR="009C70F3">
        <w:t xml:space="preserve">Based on three problems discussed above, available methods of architecture analysis are not sufficient in evaluating the RA. This has been addressed by various researchers in the industry. In one study </w:t>
      </w:r>
      <w:r w:rsidR="009C70F3">
        <w:fldChar w:fldCharType="begin"/>
      </w:r>
      <w:r w:rsidR="000F3ABD">
        <w:instrText xml:space="preserve"> ADDIN EN.CITE &lt;EndNote&gt;&lt;Cite AuthorYear="1"&gt;&lt;Author&gt;Angelov&lt;/Author&gt;&lt;Year&gt;2008&lt;/Year&gt;&lt;RecNum&gt;254&lt;/RecNum&gt;&lt;DisplayText&gt;Angelov, Trienekens, and Grefen (2008)&lt;/DisplayText&gt;&lt;record&gt;&lt;rec-number&gt;254&lt;/rec-number&gt;&lt;foreign-keys&gt;&lt;key app="EN" db-id="9290f22rjpez9tef0t2xd5xo5d0d02v505as" timestamp="1578706138"&gt;254&lt;/key&gt;&lt;/foreign-keys&gt;&lt;ref-type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rsidR="009C70F3">
        <w:fldChar w:fldCharType="separate"/>
      </w:r>
      <w:r w:rsidR="000F3ABD">
        <w:rPr>
          <w:noProof/>
        </w:rPr>
        <w:t>Angelov, Trienekens, and Grefen (2008)</w:t>
      </w:r>
      <w:r w:rsidR="009C70F3">
        <w:fldChar w:fldCharType="end"/>
      </w:r>
      <w:r w:rsidR="009C70F3">
        <w:t xml:space="preserve">, modified ATAM and extended it to resonate well with RAs. This process took place by invitation of </w:t>
      </w:r>
      <w:r w:rsidR="009C70F3">
        <w:lastRenderedPageBreak/>
        <w:t xml:space="preserve">representatives from leading industries for the evaluation process, and the selection of various contexts and defined scenarios for these contexts. </w:t>
      </w:r>
    </w:p>
    <w:p w14:paraId="596B7F79" w14:textId="77777777" w:rsidR="009C70F3" w:rsidRDefault="009C70F3" w:rsidP="009C70F3"/>
    <w:p w14:paraId="4B297E65" w14:textId="611E107D" w:rsidR="009C70F3" w:rsidRDefault="009C70F3" w:rsidP="009C70F3">
      <w:r>
        <w:t xml:space="preserve">Furthermore, ATAM has been extended to evaluate completeness, </w:t>
      </w:r>
      <w:proofErr w:type="gramStart"/>
      <w:r>
        <w:t>buildability</w:t>
      </w:r>
      <w:proofErr w:type="gramEnd"/>
      <w:r>
        <w:t xml:space="preserve"> and applicability. Howbeit the selection of the right candidate and involving them in the process is a time-consuming and daunting task </w:t>
      </w:r>
      <w:r>
        <w:fldChar w:fldCharType="begin"/>
      </w:r>
      <w:r>
        <w:instrText xml:space="preserve"> ADDIN EN.CITE &lt;EndNote&gt;&lt;Cite&gt;&lt;Author&gt;Angelov&lt;/Author&gt;&lt;Year&gt;2008&lt;/Year&gt;&lt;RecNum&gt;254&lt;/RecNum&gt;&lt;DisplayText&gt;(Angelov et al., 2008)&lt;/DisplayText&gt;&lt;record&gt;&lt;rec-number&gt;254&lt;/rec-number&gt;&lt;foreign-keys&gt;&lt;key app="EN" db-id="9290f22rjpez9tef0t2xd5xo5d0d02v505as" timestamp="1578706138"&gt;254&lt;/key&gt;&lt;/foreign-keys&gt;&lt;ref-type name="Conference Proceedings"&gt;10&lt;/ref-type&gt;&lt;contributors&gt;&lt;authors&gt;&lt;author&gt;Angelov, Samuil&lt;/author&gt;&lt;author&gt;Trienekens, Jos JM&lt;/author&gt;&lt;author&gt;Grefen, Paul&lt;/author&gt;&lt;/authors&gt;&lt;/contributors&gt;&lt;titles&gt;&lt;title&gt;Towards a method for the evaluation of reference architectures: Experiences from a case&lt;/title&gt;&lt;secondary-title&gt;European Conference on Software Architecture&lt;/secondary-title&gt;&lt;/titles&gt;&lt;pages&gt;225-240&lt;/pages&gt;&lt;dates&gt;&lt;year&gt;2008&lt;/year&gt;&lt;/dates&gt;&lt;publisher&gt;Springer&lt;/publisher&gt;&lt;urls&gt;&lt;/urls&gt;&lt;/record&gt;&lt;/Cite&gt;&lt;/EndNote&gt;</w:instrText>
      </w:r>
      <w:r>
        <w:fldChar w:fldCharType="separate"/>
      </w:r>
      <w:r>
        <w:rPr>
          <w:noProof/>
        </w:rPr>
        <w:t>(Angelov et al., 2008)</w:t>
      </w:r>
      <w:r>
        <w:fldChar w:fldCharType="end"/>
      </w:r>
      <w:r>
        <w:t xml:space="preserve">. In Another study by </w:t>
      </w:r>
      <w:r>
        <w:fldChar w:fldCharType="begin"/>
      </w:r>
      <w:r>
        <w:instrText xml:space="preserve"> ADDIN EN.CITE &lt;EndNote&gt;&lt;Cite AuthorYear="1"&gt;&lt;Author&gt;Maier&lt;/Author&gt;&lt;Year&gt;2013&lt;/Year&gt;&lt;RecNum&gt;223&lt;/RecNum&gt;&lt;DisplayText&gt;Maier et al. (2013)&lt;/DisplayText&gt;&lt;record&gt;&lt;rec-number&gt;223&lt;/rec-number&gt;&lt;foreign-keys&gt;&lt;key app="EN" db-id="9290f22rjpez9tef0t2xd5xo5d0d02v505as" timestamp="1577853624"&gt;223&lt;/key&gt;&lt;/foreign-keys&gt;&lt;ref-type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Eindhoven&lt;/secondary-title&gt;&lt;/titles&gt;&lt;periodical&gt;&lt;full-title&gt;University of Eindhoven&lt;/full-title&gt;&lt;/periodical&gt;&lt;dates&gt;&lt;year&gt;2013&lt;/year&gt;&lt;/dates&gt;&lt;urls&gt;&lt;/urls&gt;&lt;/record&gt;&lt;/Cite&gt;&lt;/EndNote&gt;</w:instrText>
      </w:r>
      <w:r>
        <w:fldChar w:fldCharType="separate"/>
      </w:r>
      <w:r>
        <w:rPr>
          <w:noProof/>
        </w:rPr>
        <w:t>Maier et al. (2013)</w:t>
      </w:r>
      <w:r>
        <w:fldChar w:fldCharType="end"/>
      </w:r>
      <w:r>
        <w:t xml:space="preserve"> as a postgraduate thesis in Eindhoven University of Technology, the evaluation of the RA has been conducted by mapping it against existing concrete architectures described in industrial whitepapers and reports. Along the lines, </w:t>
      </w:r>
      <w:r>
        <w:fldChar w:fldCharType="begin"/>
      </w:r>
      <w:r>
        <w:instrText xml:space="preserve"> ADDIN EN.CITE &lt;EndNote&gt;&lt;Cite AuthorYear="1"&gt;&lt;Author&gt;Galster&lt;/Author&gt;&lt;Year&gt;2011&lt;/Year&gt;&lt;RecNum&gt;204&lt;/RecNum&gt;&lt;DisplayText&gt;Galster and Avgeriou (2011)&lt;/DisplayText&gt;&lt;record&gt;&lt;rec-number&gt;204&lt;/rec-number&gt;&lt;foreign-keys&gt;&lt;key app="EN" db-id="9290f22rjpez9tef0t2xd5xo5d0d02v505as" timestamp="1577668018"&gt;204&lt;/key&gt;&lt;/foreign-keys&gt;&lt;ref-type name="Conference Proceedings"&gt;10&lt;/ref-type&gt;&lt;contributors&gt;&lt;authors&gt;&lt;author&gt;Galster, Matthias&lt;/author&gt;&lt;author&gt;Avgeriou, Paris&lt;/author&gt;&lt;/authors&gt;&lt;/contributors&gt;&lt;titles&gt;&lt;title&gt;Empirically-grounded reference architectures: a proposal&lt;/title&gt;&lt;secondary-title&gt;Proceedings of the joint ACM SIGSOFT conference--QoSA and ACM SIGSOFT symposium--ISARCS on Quality of software architectures--QoSA and architecting critical systems--ISARCS&lt;/secondary-title&gt;&lt;/titles&gt;&lt;pages&gt;153-158&lt;/pages&gt;&lt;dates&gt;&lt;year&gt;2011&lt;/year&gt;&lt;/dates&gt;&lt;publisher&gt;ACM&lt;/publisher&gt;&lt;isbn&gt;1450307248&lt;/isbn&gt;&lt;urls&gt;&lt;/urls&gt;&lt;/record&gt;&lt;/Cite&gt;&lt;/EndNote&gt;</w:instrText>
      </w:r>
      <w:r>
        <w:fldChar w:fldCharType="separate"/>
      </w:r>
      <w:r>
        <w:rPr>
          <w:noProof/>
        </w:rPr>
        <w:t>Galster and Avgeriou (2011)</w:t>
      </w:r>
      <w:r>
        <w:fldChar w:fldCharType="end"/>
      </w:r>
      <w:r>
        <w:t xml:space="preserve"> suggested reference implementations, prototyping and incremental approach for the validation of the RA. </w:t>
      </w:r>
    </w:p>
    <w:p w14:paraId="698DAC81" w14:textId="7B1FCCDE" w:rsidR="00EB605D" w:rsidRDefault="00EB605D" w:rsidP="00EB605D"/>
    <w:p w14:paraId="6A6FC63D" w14:textId="7D93FD57" w:rsidR="007D5D82" w:rsidRDefault="00481EFB" w:rsidP="00DB78A7">
      <w:r>
        <w:t xml:space="preserve">By the virtue of the findings from this SLR, and by studying the approaches from </w:t>
      </w:r>
      <w:r>
        <w:fldChar w:fldCharType="begin"/>
      </w:r>
      <w:r>
        <w:instrText xml:space="preserve"> ADDIN EN.CITE &lt;EndNote&gt;&lt;Cite AuthorYear="1"&gt;&lt;Author&gt;Bosch&lt;/Author&gt;&lt;Year&gt;2000&lt;/Year&gt;&lt;RecNum&gt;325&lt;/RecNum&gt;&lt;DisplayText&gt;Bosch (2000)&lt;/DisplayText&gt;&lt;record&gt;&lt;rec-number&gt;325&lt;/rec-number&gt;&lt;foreign-keys&gt;&lt;key app="EN" db-id="9290f22rjpez9tef0t2xd5xo5d0d02v505as" timestamp="1580078586"&gt;325&lt;/key&gt;&lt;/foreign-keys&gt;&lt;ref-type name="Book"&gt;6&lt;/ref-type&gt;&lt;contributors&gt;&lt;authors&gt;&lt;author&gt;Bosch, Jan&lt;/author&gt;&lt;/authors&gt;&lt;/contributors&gt;&lt;titles&gt;&lt;title&gt;Design and use of software architectures: adopting and evolving a product-line approach&lt;/title&gt;&lt;/titles&gt;&lt;dates&gt;&lt;year&gt;2000&lt;/year&gt;&lt;/dates&gt;&lt;publisher&gt;Pearson Education&lt;/publisher&gt;&lt;isbn&gt;0201674947&lt;/isbn&gt;&lt;urls&gt;&lt;/urls&gt;&lt;/record&gt;&lt;/Cite&gt;&lt;/EndNote&gt;</w:instrText>
      </w:r>
      <w:r>
        <w:fldChar w:fldCharType="separate"/>
      </w:r>
      <w:r>
        <w:rPr>
          <w:noProof/>
        </w:rPr>
        <w:t>Bosch (2000)</w:t>
      </w:r>
      <w:r>
        <w:fldChar w:fldCharType="end"/>
      </w:r>
      <w:r>
        <w:t xml:space="preserve">, </w:t>
      </w:r>
      <w:r>
        <w:fldChar w:fldCharType="begin"/>
      </w:r>
      <w:r>
        <w:instrText xml:space="preserve"> ADDIN EN.CITE &lt;EndNote&gt;&lt;Cite AuthorYear="1"&gt;&lt;Author&gt;Avgeriou&lt;/Author&gt;&lt;Year&gt;2003&lt;/Year&gt;&lt;RecNum&gt;317&lt;/RecNum&gt;&lt;DisplayText&gt;Avgeriou (2003)&lt;/DisplayText&gt;&lt;record&gt;&lt;rec-number&gt;317&lt;/rec-number&gt;&lt;foreign-keys&gt;&lt;key app="EN" db-id="9290f22rjpez9tef0t2xd5xo5d0d02v505as" timestamp="1579933472"&gt;317&lt;/key&gt;&lt;/foreign-keys&gt;&lt;ref-type name="Journal Article"&gt;17&lt;/ref-type&gt;&lt;contributors&gt;&lt;authors&gt;&lt;author&gt;Avgeriou, Paris&lt;/author&gt;&lt;/authors&gt;&lt;/contributors&gt;&lt;titles&gt;&lt;title&gt;Describing, instantiating and evaluating a reference architecture: A case study&lt;/title&gt;&lt;secondary-title&gt;Enterprise Architecture Journal&lt;/secondary-title&gt;&lt;/titles&gt;&lt;periodical&gt;&lt;full-title&gt;Enterprise Architecture Journal&lt;/full-title&gt;&lt;/periodical&gt;&lt;pages&gt;1-24&lt;/pages&gt;&lt;volume&gt;342&lt;/volume&gt;&lt;dates&gt;&lt;year&gt;2003&lt;/year&gt;&lt;/dates&gt;&lt;urls&gt;&lt;/urls&gt;&lt;/record&gt;&lt;/Cite&gt;&lt;/EndNote&gt;</w:instrText>
      </w:r>
      <w:r>
        <w:fldChar w:fldCharType="separate"/>
      </w:r>
      <w:r>
        <w:rPr>
          <w:noProof/>
        </w:rPr>
        <w:t>Avgeriou (2003)</w:t>
      </w:r>
      <w:r>
        <w:fldChar w:fldCharType="end"/>
      </w:r>
      <w:r>
        <w:t xml:space="preserve">, and </w:t>
      </w:r>
      <w:r>
        <w:fldChar w:fldCharType="begin"/>
      </w:r>
      <w:r>
        <w:instrText xml:space="preserve"> ADDIN EN.CITE &lt;EndNote&gt;&lt;Cite AuthorYear="1"&gt;&lt;Author&gt;Derras&lt;/Author&gt;&lt;Year&gt;2018&lt;/Year&gt;&lt;RecNum&gt;314&lt;/RecNum&gt;&lt;DisplayText&gt;Derras et al. (2018)&lt;/DisplayText&gt;&lt;record&gt;&lt;rec-number&gt;314&lt;/rec-number&gt;&lt;foreign-keys&gt;&lt;key app="EN" db-id="9290f22rjpez9tef0t2xd5xo5d0d02v505as" timestamp="1579926293"&gt;314&lt;/key&gt;&lt;/foreign-keys&gt;&lt;ref-type name="Conference Proceedings"&gt;10&lt;/ref-type&gt;&lt;contributors&gt;&lt;authors&gt;&lt;author&gt;Derras, Mustapha&lt;/author&gt;&lt;author&gt;Deruelle, Laurent&lt;/author&gt;&lt;author&gt;Douin, Jean-Michel&lt;/author&gt;&lt;author&gt;Levy, Nicole&lt;/author&gt;&lt;author&gt;Losavio, Francisca&lt;/author&gt;&lt;author&gt;Pollet, Yann&lt;/author&gt;&lt;author&gt;Reiner, Valérie&lt;/author&gt;&lt;/authors&gt;&lt;/contributors&gt;&lt;titles&gt;&lt;title&gt;Reference Architecture Design: A Practical Approach&lt;/title&gt;&lt;secondary-title&gt;ICSOFT&lt;/secondary-title&gt;&lt;/titles&gt;&lt;pages&gt;633-640&lt;/pages&gt;&lt;dates&gt;&lt;year&gt;2018&lt;/year&gt;&lt;/dates&gt;&lt;urls&gt;&lt;/urls&gt;&lt;/record&gt;&lt;/Cite&gt;&lt;/EndNote&gt;</w:instrText>
      </w:r>
      <w:r>
        <w:fldChar w:fldCharType="separate"/>
      </w:r>
      <w:r>
        <w:rPr>
          <w:noProof/>
        </w:rPr>
        <w:t>Derras et al. (2018)</w:t>
      </w:r>
      <w:r>
        <w:fldChar w:fldCharType="end"/>
      </w:r>
      <w:r>
        <w:t>, an evaluation framework for a RA can be done through architectural prototype evaluation, which means a concrete architecture of the RA is generated and the</w:t>
      </w:r>
      <w:r w:rsidR="00306669">
        <w:t>n</w:t>
      </w:r>
      <w:r>
        <w:t xml:space="preserve"> evaluated through a well-grounded method such as ATAM.</w:t>
      </w:r>
    </w:p>
    <w:p w14:paraId="316ADB95" w14:textId="77777777" w:rsidR="00DB78A7" w:rsidRPr="00DB78A7" w:rsidRDefault="00DB78A7" w:rsidP="00DB78A7"/>
    <w:p w14:paraId="2F7751D9" w14:textId="34F16B12" w:rsidR="00BE1B1B" w:rsidRPr="007C244D" w:rsidRDefault="00BE1B1B" w:rsidP="001F17A7">
      <w:pPr>
        <w:pStyle w:val="Heading2"/>
        <w:rPr>
          <w:rStyle w:val="Heading1Char"/>
          <w:b/>
          <w:bCs/>
          <w:sz w:val="22"/>
        </w:rPr>
      </w:pPr>
      <w:r w:rsidRPr="007C244D">
        <w:rPr>
          <w:rStyle w:val="Heading1Char"/>
          <w:b/>
          <w:bCs/>
          <w:sz w:val="22"/>
        </w:rPr>
        <w:t xml:space="preserve">What are </w:t>
      </w:r>
      <w:r w:rsidR="004C7056">
        <w:rPr>
          <w:rStyle w:val="Heading1Char"/>
          <w:b/>
          <w:bCs/>
          <w:sz w:val="22"/>
        </w:rPr>
        <w:t xml:space="preserve">major </w:t>
      </w:r>
      <w:r w:rsidRPr="007C244D">
        <w:rPr>
          <w:rStyle w:val="Heading1Char"/>
          <w:b/>
          <w:bCs/>
          <w:sz w:val="22"/>
        </w:rPr>
        <w:t xml:space="preserve">architectural components of BD RAs? </w:t>
      </w:r>
    </w:p>
    <w:p w14:paraId="59187AA5" w14:textId="0ACA5D79" w:rsidR="00E8197F" w:rsidRDefault="00E8197F" w:rsidP="00E8197F"/>
    <w:p w14:paraId="08BDC08B" w14:textId="4F9EDE9D" w:rsidR="00B2039B" w:rsidRDefault="00BF077A" w:rsidP="00B2039B">
      <w:r>
        <w:t>Some of the RAs collected were in in the form of a short paper and provided with not much detail, whereas some of the other such as NIST were quite comprehensive.</w:t>
      </w:r>
      <w:r w:rsidR="006700FD">
        <w:t xml:space="preserve"> </w:t>
      </w:r>
      <w:r w:rsidR="009A2D5F">
        <w:t>Majority of</w:t>
      </w:r>
      <w:r w:rsidR="006700FD">
        <w:t xml:space="preserve"> RAs have been inspired or based on other RAs, and this signified the notion that “RAs can be perceived more effective when they are created out of available knowledge, studied domain, and existing RAs rather than from scratch”. </w:t>
      </w:r>
      <w:r w:rsidR="00606D7F">
        <w:t xml:space="preserve">To address RQ5, RAs listed in table 1 was reviewed and compared to deduce common architectural components of BD RAs. </w:t>
      </w:r>
    </w:p>
    <w:p w14:paraId="1CCF1E1B" w14:textId="50C2A8F5" w:rsidR="00B2039B" w:rsidRDefault="00B2039B" w:rsidP="00B2039B"/>
    <w:p w14:paraId="18840EE2" w14:textId="0F1468EF" w:rsidR="00B10153" w:rsidRDefault="00B2039B" w:rsidP="00780C2A">
      <w:r>
        <w:t>We describe these architectural components</w:t>
      </w:r>
      <w:r w:rsidR="001E6323">
        <w:t xml:space="preserve"> as three major</w:t>
      </w:r>
      <w:r w:rsidR="00B10153">
        <w:t xml:space="preserve"> categories</w:t>
      </w:r>
      <w:r w:rsidR="001B2A7E">
        <w:t>, namely ‘BD management and storage’, ‘BD analytics and application interfaces’, and ‘</w:t>
      </w:r>
    </w:p>
    <w:p w14:paraId="122C520C" w14:textId="762F155C" w:rsidR="006967EC" w:rsidRDefault="00B10153" w:rsidP="006967EC">
      <w:pPr>
        <w:pStyle w:val="Heading3"/>
      </w:pPr>
      <w:r w:rsidRPr="00B10153">
        <w:t>BD Management and Storage</w:t>
      </w:r>
      <w:r>
        <w:t xml:space="preserve"> </w:t>
      </w:r>
    </w:p>
    <w:p w14:paraId="534D5467" w14:textId="3487B46D" w:rsidR="00890F09" w:rsidRDefault="00E37BE1" w:rsidP="006967EC">
      <w:r>
        <w:t>Storage</w:t>
      </w:r>
      <w:r w:rsidR="00B10153">
        <w:t xml:space="preserve"> involves variety of different database, or sometimes the practice of polyglot persistence </w:t>
      </w:r>
      <w:r w:rsidR="000F3ABD">
        <w:fldChar w:fldCharType="begin"/>
      </w:r>
      <w:r w:rsidR="000F3ABD">
        <w:instrText xml:space="preserve"> ADDIN EN.CITE &lt;EndNote&gt;&lt;Cite&gt;&lt;Author&gt;Khine&lt;/Author&gt;&lt;Year&gt;2019&lt;/Year&gt;&lt;RecNum&gt;1&lt;/RecNum&gt;&lt;DisplayText&gt;(Khine &amp;amp; Wang, 2019)&lt;/DisplayText&gt;&lt;record&gt;&lt;rec-number&gt;1&lt;/rec-number&gt;&lt;foreign-keys&gt;&lt;key app="EN" db-id="5re5epv9rrvvajeatv4xvdtet5zsfedxv2xw" timestamp="1639718408"&gt;1&lt;/key&gt;&lt;/foreign-keys&gt;&lt;ref-type name="Journal Article"&gt;17&lt;/ref-type&gt;&lt;contributors&gt;&lt;authors&gt;&lt;author&gt;Khine, Pwint Phyu&lt;/author&gt;&lt;author&gt;Wang, Zhaoshun&lt;/author&gt;&lt;/authors&gt;&lt;/contributors&gt;&lt;titles&gt;&lt;title&gt;A review of polyglot persistence in the big data world&lt;/title&gt;&lt;secondary-title&gt;Information&lt;/secondary-title&gt;&lt;/titles&gt;&lt;periodical&gt;&lt;full-title&gt;Information&lt;/full-title&gt;&lt;/periodical&gt;&lt;pages&gt;141&lt;/pages&gt;&lt;volume&gt;10&lt;/volume&gt;&lt;number&gt;4&lt;/number&gt;&lt;dates&gt;&lt;year&gt;2019&lt;/year&gt;&lt;/dates&gt;&lt;urls&gt;&lt;/urls&gt;&lt;/record&gt;&lt;/Cite&gt;&lt;/EndNote&gt;</w:instrText>
      </w:r>
      <w:r w:rsidR="000F3ABD">
        <w:fldChar w:fldCharType="separate"/>
      </w:r>
      <w:r w:rsidR="000F3ABD">
        <w:rPr>
          <w:noProof/>
        </w:rPr>
        <w:t>(Khine &amp; Wang, 2019)</w:t>
      </w:r>
      <w:r w:rsidR="000F3ABD">
        <w:fldChar w:fldCharType="end"/>
      </w:r>
      <w:r w:rsidR="00B10153">
        <w:t>, as data come in various formats</w:t>
      </w:r>
      <w:r w:rsidR="00A10A91">
        <w:t xml:space="preserve"> in BD systems</w:t>
      </w:r>
      <w:r w:rsidR="00B10153">
        <w:t xml:space="preserve">. </w:t>
      </w:r>
      <w:r w:rsidR="005E16CF">
        <w:t>For instance, when it comes to dynamic data, NoSQL databases such as MongoDB is a suitable choice</w:t>
      </w:r>
      <w:r w:rsidR="00E119A2">
        <w:t xml:space="preserve"> because of </w:t>
      </w:r>
      <w:r w:rsidR="00144A16">
        <w:t>their</w:t>
      </w:r>
      <w:r w:rsidR="00E119A2">
        <w:t xml:space="preserve"> non-tabular nature</w:t>
      </w:r>
      <w:r w:rsidR="00E814C7">
        <w:t xml:space="preserve"> </w:t>
      </w:r>
      <w:r w:rsidR="006967EC">
        <w:fldChar w:fldCharType="begin"/>
      </w:r>
      <w:r w:rsidR="006967EC">
        <w:instrText xml:space="preserve"> ADDIN EN.CITE &lt;EndNote&gt;&lt;Cite&gt;&lt;Author&gt;Banker&lt;/Author&gt;&lt;Year&gt;2016&lt;/Year&gt;&lt;RecNum&gt;3&lt;/RecNum&gt;&lt;DisplayText&gt;(Banker, Garrett, Bakkum, &amp;amp; Verch, 2016)&lt;/DisplayText&gt;&lt;record&gt;&lt;rec-number&gt;3&lt;/rec-number&gt;&lt;foreign-keys&gt;&lt;key app="EN" db-id="5re5epv9rrvvajeatv4xvdtet5zsfedxv2xw" timestamp="1639789247"&gt;3&lt;/key&gt;&lt;/foreign-keys&gt;&lt;ref-type name="Book"&gt;6&lt;/ref-type&gt;&lt;contributors&gt;&lt;authors&gt;&lt;author&gt;Banker, Kyle&lt;/author&gt;&lt;author&gt;Garrett, Douglas&lt;/author&gt;&lt;author&gt;Bakkum, Peter&lt;/author&gt;&lt;author&gt;Verch, Shaun&lt;/author&gt;&lt;/authors&gt;&lt;/contributors&gt;&lt;titles&gt;&lt;title&gt;MongoDB in Action: Covers MongoDB version 3.0&lt;/title&gt;&lt;/titles&gt;&lt;dates&gt;&lt;year&gt;2016&lt;/year&gt;&lt;/dates&gt;&lt;publisher&gt;Simon and Schuster&lt;/publisher&gt;&lt;isbn&gt;1638353565&lt;/isbn&gt;&lt;urls&gt;&lt;/urls&gt;&lt;/record&gt;&lt;/Cite&gt;&lt;/EndNote&gt;</w:instrText>
      </w:r>
      <w:r w:rsidR="006967EC">
        <w:fldChar w:fldCharType="separate"/>
      </w:r>
      <w:r w:rsidR="006967EC">
        <w:rPr>
          <w:noProof/>
        </w:rPr>
        <w:t>(Banker, Garrett, Bakkum, &amp; Verch, 2016)</w:t>
      </w:r>
      <w:r w:rsidR="006967EC">
        <w:fldChar w:fldCharType="end"/>
      </w:r>
      <w:r w:rsidR="005E16CF">
        <w:t>, and when there is a need for complex relationship between entities, graph databases</w:t>
      </w:r>
      <w:r w:rsidR="00E814C7">
        <w:t xml:space="preserve"> such as Neo4J</w:t>
      </w:r>
      <w:r w:rsidR="005E16CF">
        <w:t xml:space="preserve"> </w:t>
      </w:r>
      <w:r w:rsidR="00E814C7">
        <w:t>are</w:t>
      </w:r>
      <w:r w:rsidR="005E16CF">
        <w:t xml:space="preserve"> more suitable</w:t>
      </w:r>
      <w:r w:rsidR="00E119A2">
        <w:t xml:space="preserve"> because of </w:t>
      </w:r>
      <w:r w:rsidR="00560743">
        <w:t>their</w:t>
      </w:r>
      <w:r w:rsidR="00E119A2">
        <w:t xml:space="preserve"> tree traversal performance</w:t>
      </w:r>
      <w:r w:rsidR="00976A40">
        <w:t xml:space="preserve"> </w:t>
      </w:r>
      <w:r w:rsidR="006967EC">
        <w:fldChar w:fldCharType="begin"/>
      </w:r>
      <w:r w:rsidR="006967EC">
        <w:instrText xml:space="preserve"> ADDIN EN.CITE &lt;EndNote&gt;&lt;Cite&gt;&lt;Author&gt;Van Bruggen&lt;/Author&gt;&lt;Year&gt;2014&lt;/Year&gt;&lt;RecNum&gt;4&lt;/RecNum&gt;&lt;DisplayText&gt;(Van Bruggen, 2014)&lt;/DisplayText&gt;&lt;record&gt;&lt;rec-number&gt;4&lt;/rec-number&gt;&lt;foreign-keys&gt;&lt;key app="EN" db-id="5re5epv9rrvvajeatv4xvdtet5zsfedxv2xw" timestamp="1639789304"&gt;4&lt;/key&gt;&lt;/foreign-keys&gt;&lt;ref-type name="Book"&gt;6&lt;/ref-type&gt;&lt;contributors&gt;&lt;authors&gt;&lt;author&gt;Van Bruggen, Rik&lt;/author&gt;&lt;/authors&gt;&lt;/contributors&gt;&lt;titles&gt;&lt;title&gt;Learning Neo4j&lt;/title&gt;&lt;/titles&gt;&lt;dates&gt;&lt;year&gt;2014&lt;/year&gt;&lt;/dates&gt;&lt;publisher&gt;Packt Publishing Ltd&lt;/publisher&gt;&lt;isbn&gt;1849517177&lt;/isbn&gt;&lt;urls&gt;&lt;/urls&gt;&lt;/record&gt;&lt;/Cite&gt;&lt;/EndNote&gt;</w:instrText>
      </w:r>
      <w:r w:rsidR="006967EC">
        <w:fldChar w:fldCharType="separate"/>
      </w:r>
      <w:r w:rsidR="006967EC">
        <w:rPr>
          <w:noProof/>
        </w:rPr>
        <w:t>(Van Bruggen, 2014)</w:t>
      </w:r>
      <w:r w:rsidR="006967EC">
        <w:fldChar w:fldCharType="end"/>
      </w:r>
      <w:r w:rsidR="005E16CF">
        <w:t xml:space="preserve">. </w:t>
      </w:r>
    </w:p>
    <w:p w14:paraId="53B45A37" w14:textId="77777777" w:rsidR="00890F09" w:rsidRDefault="00890F09" w:rsidP="006967EC"/>
    <w:p w14:paraId="6CA37E11" w14:textId="34DF8EED" w:rsidR="006967EC" w:rsidRDefault="005E16CF" w:rsidP="006967EC">
      <w:r>
        <w:t>In the same vein, when there is a requirement for a large dataset that can be distributed across multiple database nodes, column wide databases such as Cassandra can be a good architectural component</w:t>
      </w:r>
      <w:r w:rsidR="00976A40">
        <w:t xml:space="preserve"> </w:t>
      </w:r>
      <w:r w:rsidR="006967EC">
        <w:fldChar w:fldCharType="begin"/>
      </w:r>
      <w:r w:rsidR="006967EC">
        <w:instrText xml:space="preserve"> ADDIN EN.CITE &lt;EndNote&gt;&lt;Cite&gt;&lt;Author&gt;Carpenter&lt;/Author&gt;&lt;Year&gt;2020&lt;/Year&gt;&lt;RecNum&gt;5&lt;/RecNum&gt;&lt;DisplayText&gt;(Carpenter &amp;amp; Hewitt, 2020)&lt;/DisplayText&gt;&lt;record&gt;&lt;rec-number&gt;5&lt;/rec-number&gt;&lt;foreign-keys&gt;&lt;key app="EN" db-id="5re5epv9rrvvajeatv4xvdtet5zsfedxv2xw" timestamp="1639789350"&gt;5&lt;/key&gt;&lt;/foreign-keys&gt;&lt;ref-type name="Book"&gt;6&lt;/ref-type&gt;&lt;contributors&gt;&lt;authors&gt;&lt;author&gt;Carpenter, Jeff&lt;/author&gt;&lt;author&gt;Hewitt, Eben&lt;/author&gt;&lt;/authors&gt;&lt;/contributors&gt;&lt;titles&gt;&lt;title&gt;Cassandra: the definitive guide: distributed data at web scale&lt;/title&gt;&lt;/titles&gt;&lt;dates&gt;&lt;year&gt;2020&lt;/year&gt;&lt;/dates&gt;&lt;publisher&gt;O&amp;apos;Reilly Media&lt;/publisher&gt;&lt;isbn&gt;1098115139&lt;/isbn&gt;&lt;urls&gt;&lt;/urls&gt;&lt;/record&gt;&lt;/Cite&gt;&lt;/EndNote&gt;</w:instrText>
      </w:r>
      <w:r w:rsidR="006967EC">
        <w:fldChar w:fldCharType="separate"/>
      </w:r>
      <w:r w:rsidR="006967EC">
        <w:rPr>
          <w:noProof/>
        </w:rPr>
        <w:t>(Carpenter &amp; Hewitt, 2020)</w:t>
      </w:r>
      <w:r w:rsidR="006967EC">
        <w:fldChar w:fldCharType="end"/>
      </w:r>
      <w:r w:rsidR="00E814C7">
        <w:t xml:space="preserve">, and when there is a need for text analysis, one can choose </w:t>
      </w:r>
      <w:proofErr w:type="spellStart"/>
      <w:r w:rsidR="00E814C7">
        <w:t>ElasticSearch</w:t>
      </w:r>
      <w:proofErr w:type="spellEnd"/>
      <w:r w:rsidR="00870331">
        <w:t xml:space="preserve"> </w:t>
      </w:r>
      <w:r w:rsidR="006967EC">
        <w:fldChar w:fldCharType="begin"/>
      </w:r>
      <w:r w:rsidR="006967EC">
        <w:instrText xml:space="preserve"> ADDIN EN.CITE &lt;EndNote&gt;&lt;Cite&gt;&lt;Author&gt;Tsaousi&lt;/Author&gt;&lt;Year&gt;2021&lt;/Year&gt;&lt;RecNum&gt;6&lt;/RecNum&gt;&lt;DisplayText&gt;(Tsaousi, 2021)&lt;/DisplayText&gt;&lt;record&gt;&lt;rec-number&gt;6&lt;/rec-number&gt;&lt;foreign-keys&gt;&lt;key app="EN" db-id="5re5epv9rrvvajeatv4xvdtet5zsfedxv2xw" timestamp="1639790036"&gt;6&lt;/key&gt;&lt;/foreign-keys&gt;&lt;ref-type name="Generic"&gt;13&lt;/ref-type&gt;&lt;contributors&gt;&lt;authors&gt;&lt;author&gt;Tsaousi, Kleivi Dimitris&lt;/author&gt;&lt;/authors&gt;&lt;/contributors&gt;&lt;titles&gt;&lt;title&gt;Elasticity of Elasticsearch&lt;/title&gt;&lt;/titles&gt;&lt;dates&gt;&lt;year&gt;2021&lt;/year&gt;&lt;/dates&gt;&lt;urls&gt;&lt;/urls&gt;&lt;/record&gt;&lt;/Cite&gt;&lt;/EndNote&gt;</w:instrText>
      </w:r>
      <w:r w:rsidR="006967EC">
        <w:fldChar w:fldCharType="separate"/>
      </w:r>
      <w:r w:rsidR="006967EC">
        <w:rPr>
          <w:noProof/>
        </w:rPr>
        <w:t>(Tsaousi, 2021)</w:t>
      </w:r>
      <w:r w:rsidR="006967EC">
        <w:fldChar w:fldCharType="end"/>
      </w:r>
      <w:r w:rsidR="00E814C7">
        <w:t>.</w:t>
      </w:r>
      <w:r w:rsidR="00870331">
        <w:t xml:space="preserve"> Choosing the </w:t>
      </w:r>
      <w:r w:rsidR="0088597E">
        <w:t xml:space="preserve">right database or databases, is an important architectural decision that the architect makes. This can also include patterns for data access, </w:t>
      </w:r>
      <w:proofErr w:type="gramStart"/>
      <w:r w:rsidR="0088597E">
        <w:t>storage</w:t>
      </w:r>
      <w:proofErr w:type="gramEnd"/>
      <w:r w:rsidR="0088597E">
        <w:t xml:space="preserve"> and caching, and highlights the importance of RAs even more.</w:t>
      </w:r>
      <w:r w:rsidR="006967EC">
        <w:t xml:space="preserve"> </w:t>
      </w:r>
      <w:r w:rsidR="00842EDD">
        <w:t xml:space="preserve">For example, the practitioners of distributed system that are specialized in micro-services architecture do make user of Command Query Responsibility Segregation (CQRS) pattern for high performance applications </w:t>
      </w:r>
      <w:r w:rsidR="008B3625">
        <w:fldChar w:fldCharType="begin"/>
      </w:r>
      <w:r w:rsidR="008B3625">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8B3625">
        <w:fldChar w:fldCharType="separate"/>
      </w:r>
      <w:r w:rsidR="008B3625">
        <w:rPr>
          <w:noProof/>
        </w:rPr>
        <w:t>(Márquez &amp; Astudillo, 2018)</w:t>
      </w:r>
      <w:r w:rsidR="008B3625">
        <w:fldChar w:fldCharType="end"/>
      </w:r>
      <w:r w:rsidR="00842EDD">
        <w:t xml:space="preserve">. </w:t>
      </w:r>
    </w:p>
    <w:p w14:paraId="20E9959C" w14:textId="3C1D4795" w:rsidR="00842EDD" w:rsidRDefault="00842EDD" w:rsidP="006967EC"/>
    <w:p w14:paraId="556C0506" w14:textId="77777777" w:rsidR="00862C1B" w:rsidRDefault="005A1A14" w:rsidP="006967EC">
      <w:r>
        <w:t xml:space="preserve">Another architectural component that is popular in BD systems is data lake. Data lake can be perceived as an ingestion framework that can be given various types of data including internal and external </w:t>
      </w:r>
      <w:r w:rsidR="00B55367">
        <w:t>data</w:t>
      </w:r>
      <w:r>
        <w:t>.</w:t>
      </w:r>
      <w:r w:rsidR="00B55367">
        <w:t xml:space="preserve"> The data stored in the data lake can then be stored for cleansing, preparation and modeling</w:t>
      </w:r>
      <w:r w:rsidR="008B3625">
        <w:t xml:space="preserve"> through data pipelines </w:t>
      </w:r>
      <w:r w:rsidR="008B3625">
        <w:fldChar w:fldCharType="begin"/>
      </w:r>
      <w:r w:rsidR="008B3625">
        <w:instrText xml:space="preserve"> ADDIN EN.CITE &lt;EndNote&gt;&lt;Cite&gt;&lt;Author&gt;Sawadogo&lt;/Author&gt;&lt;Year&gt;2021&lt;/Year&gt;&lt;RecNum&gt;8&lt;/RecNum&gt;&lt;DisplayText&gt;(Sawadogo &amp;amp; Darmont, 2021)&lt;/DisplayText&gt;&lt;record&gt;&lt;rec-number&gt;8&lt;/rec-number&gt;&lt;foreign-keys&gt;&lt;key app="EN" db-id="5re5epv9rrvvajeatv4xvdtet5zsfedxv2xw" timestamp="1639791619"&gt;8&lt;/key&gt;&lt;/foreign-keys&gt;&lt;ref-type name="Journal Article"&gt;17&lt;/ref-type&gt;&lt;contributors&gt;&lt;authors&gt;&lt;author&gt;Sawadogo, Pegdwendé&lt;/author&gt;&lt;author&gt;Darmont, Jérôme&lt;/author&gt;&lt;/authors&gt;&lt;/contributors&gt;&lt;titles&gt;&lt;title&gt;On data lake architectures and metadata management&lt;/title&gt;&lt;secondary-title&gt;Journal of Intelligent Information Systems&lt;/secondary-title&gt;&lt;/titles&gt;&lt;periodical&gt;&lt;full-title&gt;Journal of Intelligent Information Systems&lt;/full-title&gt;&lt;/periodical&gt;&lt;pages&gt;97-120&lt;/pages&gt;&lt;volume&gt;56&lt;/volume&gt;&lt;number&gt;1&lt;/number&gt;&lt;dates&gt;&lt;year&gt;2021&lt;/year&gt;&lt;/dates&gt;&lt;isbn&gt;1573-7675&lt;/isbn&gt;&lt;urls&gt;&lt;/urls&gt;&lt;/record&gt;&lt;/Cite&gt;&lt;/EndNote&gt;</w:instrText>
      </w:r>
      <w:r w:rsidR="008B3625">
        <w:fldChar w:fldCharType="separate"/>
      </w:r>
      <w:r w:rsidR="008B3625">
        <w:rPr>
          <w:noProof/>
        </w:rPr>
        <w:t>(Sawadogo &amp; Darmont, 2021)</w:t>
      </w:r>
      <w:r w:rsidR="008B3625">
        <w:fldChar w:fldCharType="end"/>
      </w:r>
      <w:r w:rsidR="00B55367">
        <w:t>.</w:t>
      </w:r>
    </w:p>
    <w:p w14:paraId="06803952" w14:textId="77777777" w:rsidR="00862C1B" w:rsidRDefault="00862C1B" w:rsidP="006967EC"/>
    <w:p w14:paraId="1D47877B" w14:textId="45D7EFD1" w:rsidR="00BD5A47" w:rsidRDefault="00BD5A47" w:rsidP="006967EC">
      <w:proofErr w:type="gramStart"/>
      <w:r>
        <w:t>Similar to</w:t>
      </w:r>
      <w:proofErr w:type="gramEnd"/>
      <w:r>
        <w:t xml:space="preserve"> the way that Business Intelligence (BI) and BD differ in their source data types both in terms of granularity and data structure of it, a data lake and data warehouse share </w:t>
      </w:r>
      <w:r>
        <w:lastRenderedPageBreak/>
        <w:t>same of those same differences. In the case of a data warehouse, a relational database is utilized</w:t>
      </w:r>
      <w:r w:rsidR="00862C1B">
        <w:t xml:space="preserve"> which decreases flexibility when it comes to analysis. In the case of data lake, data of different kind can be stored without the engineer needing to define the schema in advance. This increases the flexibility.</w:t>
      </w:r>
      <w:r w:rsidR="00862C1B">
        <w:br/>
      </w:r>
      <w:r w:rsidR="00862C1B">
        <w:br/>
        <w:t xml:space="preserve">Nevertheless, this has its own downside and can be abused by data engineers. One can just throws different data sets without much regard at all for how they’re structured, which leads to what people refer to as data swamp </w:t>
      </w:r>
      <w:r w:rsidR="003B251C">
        <w:fldChar w:fldCharType="begin"/>
      </w:r>
      <w:r w:rsidR="003B251C">
        <w:instrText xml:space="preserve"> ADDIN EN.CITE &lt;EndNote&gt;&lt;Cite&gt;&lt;Author&gt;Khine&lt;/Author&gt;&lt;Year&gt;2018&lt;/Year&gt;&lt;RecNum&gt;9&lt;/RecNum&gt;&lt;DisplayText&gt;(Khine &amp;amp; Wang, 2018)&lt;/DisplayText&gt;&lt;record&gt;&lt;rec-number&gt;9&lt;/rec-number&gt;&lt;foreign-keys&gt;&lt;key app="EN" db-id="5re5epv9rrvvajeatv4xvdtet5zsfedxv2xw" timestamp="1639792303"&gt;9&lt;/key&gt;&lt;/foreign-keys&gt;&lt;ref-type name="Conference Proceedings"&gt;10&lt;/ref-type&gt;&lt;contributors&gt;&lt;authors&gt;&lt;author&gt;Khine, Pwint Phyu&lt;/author&gt;&lt;author&gt;Wang, Zhao Shun&lt;/author&gt;&lt;/authors&gt;&lt;/contributors&gt;&lt;titles&gt;&lt;title&gt;Data lake: a new ideology in big data era&lt;/title&gt;&lt;secondary-title&gt;ITM web of conferences&lt;/secondary-title&gt;&lt;/titles&gt;&lt;pages&gt;03025&lt;/pages&gt;&lt;volume&gt;17&lt;/volume&gt;&lt;dates&gt;&lt;year&gt;2018&lt;/year&gt;&lt;/dates&gt;&lt;publisher&gt;EDP Sciences&lt;/publisher&gt;&lt;isbn&gt;2271-2097&lt;/isbn&gt;&lt;urls&gt;&lt;/urls&gt;&lt;/record&gt;&lt;/Cite&gt;&lt;/EndNote&gt;</w:instrText>
      </w:r>
      <w:r w:rsidR="003B251C">
        <w:fldChar w:fldCharType="separate"/>
      </w:r>
      <w:r w:rsidR="003B251C">
        <w:rPr>
          <w:noProof/>
        </w:rPr>
        <w:t>(Khine &amp; Wang, 2018)</w:t>
      </w:r>
      <w:r w:rsidR="003B251C">
        <w:fldChar w:fldCharType="end"/>
      </w:r>
      <w:r w:rsidR="00862C1B">
        <w:t>.</w:t>
      </w:r>
      <w:r w:rsidR="003B251C">
        <w:t xml:space="preserve"> Data governance can alleviate some of these issues which is a kind of an architectural work </w:t>
      </w:r>
      <w:r w:rsidR="003B251C">
        <w:fldChar w:fldCharType="begin"/>
      </w:r>
      <w:r w:rsidR="003B251C">
        <w:instrText xml:space="preserve"> ADDIN EN.CITE &lt;EndNote&gt;&lt;Cite&gt;&lt;Author&gt;Josey&lt;/Author&gt;&lt;Year&gt;2016&lt;/Year&gt;&lt;RecNum&gt;10&lt;/RecNum&gt;&lt;DisplayText&gt;(Josey, 2016)&lt;/DisplayText&gt;&lt;record&gt;&lt;rec-number&gt;10&lt;/rec-number&gt;&lt;foreign-keys&gt;&lt;key app="EN" db-id="5re5epv9rrvvajeatv4xvdtet5zsfedxv2xw" timestamp="1639792397"&gt;10&lt;/key&gt;&lt;/foreign-keys&gt;&lt;ref-type name="Book"&gt;6&lt;/ref-type&gt;&lt;contributors&gt;&lt;authors&gt;&lt;author&gt;Josey, Andrew&lt;/author&gt;&lt;/authors&gt;&lt;/contributors&gt;&lt;titles&gt;&lt;title&gt;TOGAF® Version 9.1-A Pocket Guide&lt;/title&gt;&lt;/titles&gt;&lt;dates&gt;&lt;year&gt;2016&lt;/year&gt;&lt;/dates&gt;&lt;publisher&gt;Van Haren&lt;/publisher&gt;&lt;isbn&gt;9087539673&lt;/isbn&gt;&lt;urls&gt;&lt;/urls&gt;&lt;/record&gt;&lt;/Cite&gt;&lt;/EndNote&gt;</w:instrText>
      </w:r>
      <w:r w:rsidR="003B251C">
        <w:fldChar w:fldCharType="separate"/>
      </w:r>
      <w:r w:rsidR="003B251C">
        <w:rPr>
          <w:noProof/>
        </w:rPr>
        <w:t>(Josey, 2016)</w:t>
      </w:r>
      <w:r w:rsidR="003B251C">
        <w:fldChar w:fldCharType="end"/>
      </w:r>
      <w:r w:rsidR="003B251C">
        <w:t xml:space="preserve">.  </w:t>
      </w:r>
    </w:p>
    <w:p w14:paraId="1E1C17B3" w14:textId="77777777" w:rsidR="00BD5A47" w:rsidRDefault="00BD5A47" w:rsidP="006967EC"/>
    <w:p w14:paraId="4A4FF02A" w14:textId="284482E2" w:rsidR="00842EDD" w:rsidRDefault="00392860" w:rsidP="006967EC">
      <w:r>
        <w:t>E</w:t>
      </w:r>
      <w:r w:rsidR="008B3625">
        <w:t>very BD RA analyzed provided the notion of data pipelines, even when the exact phrase wasn’t used. This is due to the fact that in BD systems, data usually goes through several phases before it’s ready for statistical analysis</w:t>
      </w:r>
      <w:r w:rsidR="00142931">
        <w:t xml:space="preserve"> </w:t>
      </w:r>
      <w:r w:rsidR="003B251C">
        <w:fldChar w:fldCharType="begin"/>
      </w:r>
      <w:r w:rsidR="003B251C">
        <w:instrText xml:space="preserve"> ADDIN EN.CITE &lt;EndNote&gt;&lt;Cite&gt;&lt;Author&gt;Geerdink&lt;/Author&gt;&lt;Year&gt;2013&lt;/Year&gt;&lt;RecNum&gt;35&lt;/RecNum&gt;&lt;DisplayText&gt;(Geerdink, 2013)&lt;/DisplayText&gt;&lt;record&gt;&lt;rec-number&gt;35&lt;/rec-number&gt;&lt;foreign-keys&gt;&lt;key app="EN" db-id="90wdp5xaipsxt7ezzz1vfdrzwapsxarze9wz" timestamp="1639789357"&gt;35&lt;/key&gt;&lt;/foreign-keys&gt;&lt;ref-type name="Conference Proceedings"&gt;10&lt;/ref-type&gt;&lt;contributors&gt;&lt;authors&gt;&lt;author&gt;Geerdink, Bas&lt;/author&gt;&lt;/authors&gt;&lt;/contributors&gt;&lt;titles&gt;&lt;title&gt;A reference architecture for big data solutions introducing a model to perform predictive analytics using big data technology&lt;/title&gt;&lt;secondary-title&gt;8th International Conference for Internet Technology and Secured Transactions (ICITST-2013)&lt;/secondary-title&gt;&lt;/titles&gt;&lt;pages&gt;71-76&lt;/pages&gt;&lt;dates&gt;&lt;year&gt;2013&lt;/year&gt;&lt;/dates&gt;&lt;publisher&gt;IEEE&lt;/publisher&gt;&lt;isbn&gt;1908320206&lt;/isbn&gt;&lt;urls&gt;&lt;/urls&gt;&lt;/record&gt;&lt;/Cite&gt;&lt;/EndNote&gt;</w:instrText>
      </w:r>
      <w:r w:rsidR="003B251C">
        <w:fldChar w:fldCharType="separate"/>
      </w:r>
      <w:r w:rsidR="003B251C">
        <w:rPr>
          <w:noProof/>
        </w:rPr>
        <w:t>(Geerdink, 2013)</w:t>
      </w:r>
      <w:r w:rsidR="003B251C">
        <w:fldChar w:fldCharType="end"/>
      </w:r>
      <w:r w:rsidR="008B3625">
        <w:t xml:space="preserve">. </w:t>
      </w:r>
    </w:p>
    <w:p w14:paraId="72C66723" w14:textId="406F9CCE" w:rsidR="008D0345" w:rsidRDefault="008D0345" w:rsidP="006967EC"/>
    <w:p w14:paraId="207F1A84" w14:textId="77777777" w:rsidR="001F17A7" w:rsidRDefault="001F17A7" w:rsidP="001F17A7">
      <w:pPr>
        <w:pStyle w:val="Heading3"/>
      </w:pPr>
      <w:r>
        <w:t>BD Analytics and Application Interfaces</w:t>
      </w:r>
    </w:p>
    <w:p w14:paraId="47290ACD" w14:textId="77777777" w:rsidR="001F17A7" w:rsidRDefault="001F17A7" w:rsidP="001F17A7">
      <w:r>
        <w:t xml:space="preserve">The result of this SLR shed lights on two major data processing activities that a BD system encompasses. These processes generally fall into stream processing and batch processing. Stream processing or fast processing is required for sensitive operations and time critical processes such as checking a fraudulent credit card, and batch processing required for a long-running continuum of data analysis such as regression analysis. </w:t>
      </w:r>
    </w:p>
    <w:p w14:paraId="0C9033F1" w14:textId="77777777" w:rsidR="001F17A7" w:rsidRDefault="001F17A7" w:rsidP="001F17A7"/>
    <w:p w14:paraId="13255362" w14:textId="77777777" w:rsidR="001F17A7" w:rsidRDefault="001F17A7" w:rsidP="001F17A7">
      <w:r>
        <w:t xml:space="preserve">The decision on required type of processing for a context-specific architecture is determined by the characteristics of the data being analyzed, that is primarily variety, volume and velocity </w:t>
      </w:r>
      <w:r>
        <w:fldChar w:fldCharType="begin"/>
      </w:r>
      <w:r>
        <w:instrText xml:space="preserve"> ADDIN EN.CITE &lt;EndNote&gt;&lt;Cite&gt;&lt;Author&gt;Chang&lt;/Author&gt;&lt;Year&gt;2018&lt;/Year&gt;&lt;RecNum&gt;29&lt;/RecNum&gt;&lt;DisplayText&gt;(Chang &amp;amp; Boyd, 2018)&lt;/DisplayText&gt;&lt;record&gt;&lt;rec-number&gt;29&lt;/rec-number&gt;&lt;foreign-keys&gt;&lt;key app="EN" db-id="90wdp5xaipsxt7ezzz1vfdrzwapsxarze9wz" timestamp="1639789357"&gt;29&lt;/key&gt;&lt;/foreign-keys&gt;&lt;ref-type name="Report"&gt;27&lt;/ref-type&gt;&lt;contributors&gt;&lt;authors&gt;&lt;author&gt;Chang, Wo L&lt;/author&gt;&lt;author&gt;Boyd, David&lt;/author&gt;&lt;/authors&gt;&lt;/contributors&gt;&lt;titles&gt;&lt;title&gt;NIST Big Data Interoperability Framework: Volume 6, Big Data Reference Architecture&lt;/title&gt;&lt;/titles&gt;&lt;dates&gt;&lt;year&gt;2018&lt;/year&gt;&lt;/dates&gt;&lt;urls&gt;&lt;/urls&gt;&lt;/record&gt;&lt;/Cite&gt;&lt;/EndNote&gt;</w:instrText>
      </w:r>
      <w:r>
        <w:fldChar w:fldCharType="separate"/>
      </w:r>
      <w:r>
        <w:rPr>
          <w:noProof/>
        </w:rPr>
        <w:t>(Chang &amp; Boyd, 2018)</w:t>
      </w:r>
      <w:r>
        <w:fldChar w:fldCharType="end"/>
      </w:r>
      <w:r>
        <w:t>. An architect may opt for MapReduce and Bulk Synchronous Parallel processing for batch-oriented requirements or go for a streaming processing based on a specific performance requirement set to handle velocity and volume of data.</w:t>
      </w:r>
    </w:p>
    <w:p w14:paraId="19FC9E3C" w14:textId="77777777" w:rsidR="001F17A7" w:rsidRDefault="001F17A7" w:rsidP="001F17A7"/>
    <w:p w14:paraId="40BF13A4" w14:textId="54F42182" w:rsidR="005E16CF" w:rsidRDefault="001266F1" w:rsidP="001266F1">
      <w:pPr>
        <w:pStyle w:val="Heading3"/>
      </w:pPr>
      <w:r>
        <w:t>BD Infrastructure</w:t>
      </w:r>
    </w:p>
    <w:p w14:paraId="1102EBDD" w14:textId="1E88D5BD" w:rsidR="00650150" w:rsidRDefault="00650150" w:rsidP="00650150">
      <w:r>
        <w:t>BD infrastructure provides BD systems with services or resources required to ingest, store, and analyze data. There are many technologies that can be utilized for BD infrastructures, and many harnesses to power of cloud services such as AWS EC2. For instance, one major component of a NIST BD RA is called big data framework provider which includes ‘computing and analytics’, ‘data organization and distribution’, and ‘infrastructures such as networking, computing and storage’.</w:t>
      </w:r>
      <w:r w:rsidR="00A40DF3">
        <w:t xml:space="preserve"> </w:t>
      </w:r>
      <w:r w:rsidR="0038716D">
        <w:t xml:space="preserve"> </w:t>
      </w:r>
      <w:r w:rsidR="0038716D">
        <w:br/>
      </w:r>
    </w:p>
    <w:p w14:paraId="79101DF3" w14:textId="6053E3F1" w:rsidR="00DC3F5F" w:rsidRDefault="00E06EEC" w:rsidP="00C32943">
      <w:r>
        <w:t xml:space="preserve">Despite the former two major components, BD infrastructure is more of a layer than a component. A layer in which the RA lays out a possible computing and networking design of a BD system. This is crucial, </w:t>
      </w:r>
      <w:r w:rsidR="00C32943">
        <w:t>as practitioners of BD have been commonly architecting underlying distributed paradigms and horizontal scaling.</w:t>
      </w:r>
      <w:r w:rsidR="003C5970">
        <w:t xml:space="preserve"> In recent years</w:t>
      </w:r>
      <w:r w:rsidR="00C32943">
        <w:t xml:space="preserve">, </w:t>
      </w:r>
      <w:r w:rsidR="003C5970">
        <w:t xml:space="preserve">the </w:t>
      </w:r>
      <w:r w:rsidR="00C32943">
        <w:t>a</w:t>
      </w:r>
      <w:r>
        <w:t>dvent of web 3 and micro-services architecture</w:t>
      </w:r>
      <w:r w:rsidR="006E1C60">
        <w:t>,</w:t>
      </w:r>
      <w:r>
        <w:t xml:space="preserve"> </w:t>
      </w:r>
      <w:r w:rsidR="00DC3F5F">
        <w:t>have shifted the overall paradigm of software engineering and data engineering towards decentralization and distribution</w:t>
      </w:r>
      <w:r w:rsidR="007024A6">
        <w:t xml:space="preserve"> </w:t>
      </w:r>
      <w:r w:rsidR="007024A6">
        <w:fldChar w:fldCharType="begin"/>
      </w:r>
      <w:r w:rsidR="007024A6">
        <w:instrText xml:space="preserve"> ADDIN EN.CITE &lt;EndNote&gt;&lt;Cite&gt;&lt;Author&gt;Gan&lt;/Author&gt;&lt;Year&gt;2019&lt;/Year&gt;&lt;RecNum&gt;11&lt;/RecNum&gt;&lt;DisplayText&gt;(Gan et al., 2019)&lt;/DisplayText&gt;&lt;record&gt;&lt;rec-number&gt;11&lt;/rec-number&gt;&lt;foreign-keys&gt;&lt;key app="EN" db-id="5re5epv9rrvvajeatv4xvdtet5zsfedxv2xw" timestamp="1639808537"&gt;11&lt;/key&gt;&lt;/foreign-keys&gt;&lt;ref-type name="Conference Proceedings"&gt;10&lt;/ref-type&gt;&lt;contributors&gt;&lt;authors&gt;&lt;author&gt;Gan, Yu&lt;/author&gt;&lt;author&gt;Zhang, Yanqi&lt;/author&gt;&lt;author&gt;Cheng, Dailun&lt;/author&gt;&lt;author&gt;Shetty, Ankitha&lt;/author&gt;&lt;author&gt;Rathi, Priyal&lt;/author&gt;&lt;author&gt;Katarki, Nayan&lt;/author&gt;&lt;author&gt;Bruno, Ariana&lt;/author&gt;&lt;author&gt;Hu, Justin&lt;/author&gt;&lt;author&gt;Ritchken, Brian&lt;/author&gt;&lt;author&gt;Jackson, Brendon&lt;/author&gt;&lt;/authors&gt;&lt;/contributors&gt;&lt;titles&gt;&lt;title&gt;An open-source benchmark suite for microservices and their hardware-software implications for cloud &amp;amp; edge systems&lt;/title&gt;&lt;secondary-title&gt;Proceedings of the Twenty-Fourth International Conference on Architectural Support for Programming Languages and Operating Systems&lt;/secondary-title&gt;&lt;/titles&gt;&lt;pages&gt;3-18&lt;/pages&gt;&lt;dates&gt;&lt;year&gt;2019&lt;/year&gt;&lt;/dates&gt;&lt;urls&gt;&lt;/urls&gt;&lt;/record&gt;&lt;/Cite&gt;&lt;/EndNote&gt;</w:instrText>
      </w:r>
      <w:r w:rsidR="007024A6">
        <w:fldChar w:fldCharType="separate"/>
      </w:r>
      <w:r w:rsidR="007024A6">
        <w:rPr>
          <w:noProof/>
        </w:rPr>
        <w:t>(Gan et al., 2019)</w:t>
      </w:r>
      <w:r w:rsidR="007024A6">
        <w:fldChar w:fldCharType="end"/>
      </w:r>
      <w:r w:rsidR="00DC3F5F">
        <w:t>.</w:t>
      </w:r>
      <w:r w:rsidR="00591765">
        <w:t xml:space="preserve"> </w:t>
      </w:r>
    </w:p>
    <w:p w14:paraId="0D5C8459" w14:textId="314DFE1C" w:rsidR="00591765" w:rsidRDefault="00591765" w:rsidP="00C32943"/>
    <w:p w14:paraId="2DEF9534" w14:textId="77777777" w:rsidR="00025F89" w:rsidRDefault="00591765" w:rsidP="00C32943">
      <w:r>
        <w:t>Therefore, CAP theorem, ACID and BASE transactions, data consistency, service discovery, and tail latency are potential architectural challenges one should consider.</w:t>
      </w:r>
      <w:r w:rsidR="001118D7">
        <w:t xml:space="preserve"> Should a BD system adopt an event-driven approach through an event backbone such as Kafka? Or should it stick to REST based communication. What is the overhead of context switch and networking in the case of RPCs among services?  </w:t>
      </w:r>
    </w:p>
    <w:p w14:paraId="1D379E77" w14:textId="77777777" w:rsidR="00025F89" w:rsidRDefault="00025F89" w:rsidP="00C32943"/>
    <w:p w14:paraId="42703CDC" w14:textId="77777777" w:rsidR="000308DB" w:rsidRDefault="00025F89" w:rsidP="00C32943">
      <w:r>
        <w:t xml:space="preserve">All and all, </w:t>
      </w:r>
      <w:proofErr w:type="gramStart"/>
      <w:r>
        <w:t>as a result of</w:t>
      </w:r>
      <w:proofErr w:type="gramEnd"/>
      <w:r>
        <w:t xml:space="preserve"> this SLR, a component of a BD infrastructure has been witnessed as a common pattern, in various forms and approaches.</w:t>
      </w:r>
      <w:r w:rsidR="00FF75B4">
        <w:t xml:space="preserve"> We decided to present this as layer as it’s play an important role in creation and design of an RA.</w:t>
      </w:r>
      <w:r>
        <w:t xml:space="preserve"> </w:t>
      </w:r>
    </w:p>
    <w:p w14:paraId="131A89B0" w14:textId="77777777" w:rsidR="000308DB" w:rsidRDefault="000308DB" w:rsidP="00C32943"/>
    <w:p w14:paraId="181A3F5B" w14:textId="45BFED44" w:rsidR="00591765" w:rsidRDefault="000308DB" w:rsidP="00C32943">
      <w:r>
        <w:t>Lastly, o</w:t>
      </w:r>
      <w:r w:rsidR="00025F89">
        <w:t>ur findings</w:t>
      </w:r>
      <w:r w:rsidR="00964839">
        <w:t xml:space="preserve"> </w:t>
      </w:r>
      <w:r w:rsidR="00682486">
        <w:t xml:space="preserve">depicts the fact that many of RA presented are not designed underlying completely distributed architecture while BD systems can benefit from this paradigm </w:t>
      </w:r>
      <w:r w:rsidR="00F93863">
        <w:fldChar w:fldCharType="begin"/>
      </w:r>
      <w:r w:rsidR="00F93863">
        <w:instrText xml:space="preserve"> ADDIN EN.CITE &lt;EndNote&gt;&lt;Cite&gt;&lt;Author&gt;Mazumder&lt;/Author&gt;&lt;Year&gt;2017&lt;/Year&gt;&lt;RecNum&gt;12&lt;/RecNum&gt;&lt;DisplayText&gt;(Klimentov et al., 2015; Mazumder, Bhadoria, &amp;amp; Deka, 2017)&lt;/DisplayText&gt;&lt;record&gt;&lt;rec-number&gt;12&lt;/rec-number&gt;&lt;foreign-keys&gt;&lt;key app="EN" db-id="5re5epv9rrvvajeatv4xvdtet5zsfedxv2xw" timestamp="1639810029"&gt;12&lt;/key&gt;&lt;/foreign-keys&gt;&lt;ref-type name="Book Section"&gt;5&lt;/ref-type&gt;&lt;contributors&gt;&lt;authors&gt;&lt;author&gt;Mazumder, Sourav&lt;/author&gt;&lt;author&gt;Bhadoria, Robin Singh&lt;/author&gt;&lt;author&gt;Deka, Ganesh Chandra&lt;/author&gt;&lt;/authors&gt;&lt;/contributors&gt;&lt;titles&gt;&lt;title&gt;Distributed computing in big data analytics&lt;/title&gt;&lt;secondary-title&gt;InCon-cepts, Technologies and Applications 2017&lt;/secondary-title&gt;&lt;/titles&gt;&lt;dates&gt;&lt;year&gt;2017&lt;/year&gt;&lt;/dates&gt;&lt;publisher&gt;Springer&lt;/publisher&gt;&lt;urls&gt;&lt;/urls&gt;&lt;/record&gt;&lt;/Cite&gt;&lt;Cite&gt;&lt;Author&gt;Klimentov&lt;/Author&gt;&lt;Year&gt;2015&lt;/Year&gt;&lt;RecNum&gt;13&lt;/RecNum&gt;&lt;record&gt;&lt;rec-number&gt;13&lt;/rec-number&gt;&lt;foreign-keys&gt;&lt;key app="EN" db-id="5re5epv9rrvvajeatv4xvdtet5zsfedxv2xw" timestamp="1639810049"&gt;13&lt;/key&gt;&lt;/foreign-keys&gt;&lt;ref-type name="Conference Proceedings"&gt;10&lt;/ref-type&gt;&lt;contributors&gt;&lt;authors&gt;&lt;author&gt;Klimentov, Alexei&lt;/author&gt;&lt;author&gt;Buncic, P&lt;/author&gt;&lt;author&gt;De, K&lt;/author&gt;&lt;author&gt;Jha, Shantenu&lt;/author&gt;&lt;author&gt;Maeno, T&lt;/author&gt;&lt;author&gt;Mount, R&lt;/author&gt;&lt;author&gt;Nilsson, P&lt;/author&gt;&lt;author&gt;Oleynik, D&lt;/author&gt;&lt;author&gt;Panitkin, S&lt;/author&gt;&lt;author&gt;Petrosyan, A&lt;/author&gt;&lt;/authors&gt;&lt;/contributors&gt;&lt;titles&gt;&lt;title&gt;Next generation workload management system for big data on heterogeneous distributed computing&lt;/title&gt;&lt;secondary-title&gt;Journal of physics: conference series&lt;/secondary-title&gt;&lt;/titles&gt;&lt;pages&gt;012040&lt;/pages&gt;&lt;volume&gt;608&lt;/volume&gt;&lt;number&gt;1&lt;/number&gt;&lt;dates&gt;&lt;year&gt;2015&lt;/year&gt;&lt;/dates&gt;&lt;publisher&gt;IOP Publishing&lt;/publisher&gt;&lt;isbn&gt;1742-6596&lt;/isbn&gt;&lt;urls&gt;&lt;/urls&gt;&lt;/record&gt;&lt;/Cite&gt;&lt;/EndNote&gt;</w:instrText>
      </w:r>
      <w:r w:rsidR="00F93863">
        <w:fldChar w:fldCharType="separate"/>
      </w:r>
      <w:r w:rsidR="00F93863">
        <w:rPr>
          <w:noProof/>
        </w:rPr>
        <w:t>(Klimentov et al., 2015; Mazumder, Bhadoria, &amp; Deka, 2017)</w:t>
      </w:r>
      <w:r w:rsidR="00F93863">
        <w:fldChar w:fldCharType="end"/>
      </w:r>
      <w:r w:rsidR="00682486">
        <w:t>.</w:t>
      </w:r>
    </w:p>
    <w:p w14:paraId="64778E8A" w14:textId="77777777" w:rsidR="00DC3F5F" w:rsidRDefault="00DC3F5F" w:rsidP="00C32943"/>
    <w:p w14:paraId="0B4F3027" w14:textId="290986FD" w:rsidR="001F17A7" w:rsidRPr="00727B15" w:rsidRDefault="001F17A7" w:rsidP="001F17A7">
      <w:pPr>
        <w:pStyle w:val="Heading2"/>
        <w:rPr>
          <w:rStyle w:val="Heading1Char"/>
          <w:b/>
          <w:bCs/>
          <w:sz w:val="22"/>
        </w:rPr>
      </w:pPr>
      <w:r w:rsidRPr="00727B15">
        <w:rPr>
          <w:rStyle w:val="Heading1Char"/>
          <w:b/>
          <w:bCs/>
          <w:sz w:val="22"/>
        </w:rPr>
        <w:t>What are the limitations of current BD systems?</w:t>
      </w:r>
    </w:p>
    <w:p w14:paraId="6D8C5C64" w14:textId="3CC16948" w:rsidR="007D1CBC" w:rsidRDefault="007D1CBC" w:rsidP="007D1CBC"/>
    <w:p w14:paraId="62F0B9DC" w14:textId="1EE27D0F" w:rsidR="007D1CBC" w:rsidRDefault="007D1CBC" w:rsidP="007D1CBC">
      <w:r>
        <w:t xml:space="preserve">To answer the RQ7, RAS collected for this SLR have been appraised to point out limitations. One of the limitations that we came across was that the concept of metadata has been poorly discussed. For instance, </w:t>
      </w:r>
      <w:r w:rsidR="002613E6">
        <w:fldChar w:fldCharType="begin"/>
      </w:r>
      <w:r w:rsidR="002613E6">
        <w:instrText xml:space="preserve"> ADDIN EN.CITE &lt;EndNote&gt;&lt;Cite AuthorYear="1"&gt;&lt;Author&gt;Maier&lt;/Author&gt;&lt;Year&gt;2013&lt;/Year&gt;&lt;RecNum&gt;31&lt;/RecNum&gt;&lt;DisplayText&gt;Maier et al. (2013)&lt;/DisplayText&gt;&lt;record&gt;&lt;rec-number&gt;31&lt;/rec-number&gt;&lt;foreign-keys&gt;&lt;key app="EN" db-id="90wdp5xaipsxt7ezzz1vfdrzwapsxarze9wz" timestamp="1639789357"&gt;31&lt;/key&gt;&lt;/foreign-keys&gt;&lt;ref-type name="Journal Article"&gt;17&lt;/ref-type&gt;&lt;contributors&gt;&lt;authors&gt;&lt;author&gt;Maier, Markus&lt;/author&gt;&lt;author&gt;Serebrenik, A&lt;/author&gt;&lt;author&gt;Vanderfeesten, ITP&lt;/author&gt;&lt;/authors&gt;&lt;/contributors&gt;&lt;titles&gt;&lt;title&gt;Towards a big data reference architecture&lt;/title&gt;&lt;secondary-title&gt;University of Eindhoven&lt;/secondary-title&gt;&lt;/titles&gt;&lt;dates&gt;&lt;year&gt;2013&lt;/year&gt;&lt;/dates&gt;&lt;urls&gt;&lt;/urls&gt;&lt;/record&gt;&lt;/Cite&gt;&lt;/EndNote&gt;</w:instrText>
      </w:r>
      <w:r w:rsidR="002613E6">
        <w:fldChar w:fldCharType="separate"/>
      </w:r>
      <w:r w:rsidR="002613E6">
        <w:rPr>
          <w:noProof/>
        </w:rPr>
        <w:t>Maier et al. (2013)</w:t>
      </w:r>
      <w:r w:rsidR="002613E6">
        <w:fldChar w:fldCharType="end"/>
      </w:r>
      <w:r>
        <w:t xml:space="preserve"> discussed the limitation of metadata management systems, stating that most metadata solutions are ad-hoc. The researcher then went ahead and have a layer for metadata management in the RA, but as a non-integrated component that merely stores and manages metadata. For instance, the author did not discuss how data provenance can be achieved through the </w:t>
      </w:r>
      <w:r w:rsidR="005E4937">
        <w:t>RA and</w:t>
      </w:r>
      <w:r>
        <w:t xml:space="preserve"> underlying which logical flow one can do linear analysis. </w:t>
      </w:r>
    </w:p>
    <w:p w14:paraId="6D2FEE91" w14:textId="62E02231" w:rsidR="005E4937" w:rsidRDefault="005E4937" w:rsidP="007D1CBC"/>
    <w:p w14:paraId="30767152" w14:textId="1184064F" w:rsidR="00123716" w:rsidRDefault="005E4937" w:rsidP="00123716">
      <w:r>
        <w:t>In another case, NIST BD RA only discusses metadata in a sentence, and in sub-</w:t>
      </w:r>
      <w:r w:rsidR="003A699A">
        <w:t>activity</w:t>
      </w:r>
      <w:r>
        <w:t xml:space="preserve"> named ‘metadata management’</w:t>
      </w:r>
      <w:r w:rsidR="003A699A">
        <w:t>. The RA only states what are essential metadata information and how they are used.</w:t>
      </w:r>
      <w:r>
        <w:t xml:space="preserve"> </w:t>
      </w:r>
      <w:r w:rsidR="00123716">
        <w:t>Except for one BD RA (Bolster), metadata has not been accentuated enough and metadata layer is not thoroughly discussed.</w:t>
      </w:r>
      <w:r w:rsidR="00EB7B38">
        <w:t xml:space="preserve"> This is a noticeable limitation in current BD RAs, as metadata plays an important role in BD systems, addressing wide range of challenges such as privacy, security, data provenance, and linear analysis (Eichler 2019).</w:t>
      </w:r>
      <w:r w:rsidR="00B81A34">
        <w:t xml:space="preserve"> </w:t>
      </w:r>
    </w:p>
    <w:p w14:paraId="10F2B867" w14:textId="4A9907A2" w:rsidR="00B81A34" w:rsidRDefault="00B81A34" w:rsidP="00123716"/>
    <w:p w14:paraId="6BC69EE0" w14:textId="7A2509F2" w:rsidR="00B81A34" w:rsidRDefault="00B81A34" w:rsidP="00123716">
      <w:r>
        <w:t>Based on that, one can argue that any BD system can benefit from a well-defined metadata layer as a means for bridging data stored in different platforms such as on-premises or on cloud</w:t>
      </w:r>
      <w:r w:rsidR="00611CB4">
        <w:t>, reducing complexity, facilitating access management, facilitating data governance, and potentially the creation of data mesh (Chang and Boyd 2018)</w:t>
      </w:r>
      <w:r w:rsidR="00164FF0">
        <w:t>.</w:t>
      </w:r>
    </w:p>
    <w:p w14:paraId="77B15286" w14:textId="327D827E" w:rsidR="00123716" w:rsidRDefault="00123716" w:rsidP="00123716"/>
    <w:p w14:paraId="1403F398" w14:textId="59933813" w:rsidR="001C539F" w:rsidRDefault="001C539F" w:rsidP="00123716">
      <w:r>
        <w:t>Furthermore, white papers collected from IT giants tend to pivot the RA around their services, which can potentially reduce its applicability, hinder RAs openness, and even affect architectural qualities. In these white papers, alternative technologies or vendors are typically not discussed which leaves the architect with a small pool of options.</w:t>
      </w:r>
    </w:p>
    <w:p w14:paraId="0F5A9BF5" w14:textId="77777777" w:rsidR="00B81A34" w:rsidRDefault="00B81A34" w:rsidP="00123716"/>
    <w:p w14:paraId="30BA162B" w14:textId="611F5B5B" w:rsidR="0070456A" w:rsidRDefault="0052351F" w:rsidP="002613E6">
      <w:r>
        <w:t xml:space="preserve">Another limitation with current BD RAs is that </w:t>
      </w:r>
      <w:r w:rsidR="00F91020">
        <w:t xml:space="preserve">they </w:t>
      </w:r>
      <w:r>
        <w:t>have not fully absorbed the advancements of software architecture and software engineering.</w:t>
      </w:r>
      <w:r w:rsidR="00F91020">
        <w:t xml:space="preserve"> While this is a factor of age in some of the RAs, some other</w:t>
      </w:r>
      <w:r w:rsidR="00A31A08">
        <w:t xml:space="preserve"> for instance do not fully benefit from micro-services patterns </w:t>
      </w:r>
      <w:r w:rsidR="002613E6">
        <w:fldChar w:fldCharType="begin"/>
      </w:r>
      <w:r w:rsidR="002613E6">
        <w:instrText xml:space="preserve"> ADDIN EN.CITE &lt;EndNote&gt;&lt;Cite&gt;&lt;Author&gt;Márquez&lt;/Author&gt;&lt;Year&gt;2018&lt;/Year&gt;&lt;RecNum&gt;7&lt;/RecNum&gt;&lt;DisplayText&gt;(Márquez &amp;amp; Astudillo, 2018)&lt;/DisplayText&gt;&lt;record&gt;&lt;rec-number&gt;7&lt;/rec-number&gt;&lt;foreign-keys&gt;&lt;key app="EN" db-id="5re5epv9rrvvajeatv4xvdtet5zsfedxv2xw" timestamp="1639791188"&gt;7&lt;/key&gt;&lt;/foreign-keys&gt;&lt;ref-type name="Conference Proceedings"&gt;10&lt;/ref-type&gt;&lt;contributors&gt;&lt;authors&gt;&lt;author&gt;Márquez, Gastón&lt;/author&gt;&lt;author&gt;Astudillo, Hernán&lt;/author&gt;&lt;/authors&gt;&lt;/contributors&gt;&lt;titles&gt;&lt;title&gt;Actual use of architectural patterns in microservices-based open source projects&lt;/title&gt;&lt;secondary-title&gt;2018 25th Asia-Pacific Software Engineering Conference (APSEC)&lt;/secondary-title&gt;&lt;/titles&gt;&lt;pages&gt;31-40&lt;/pages&gt;&lt;dates&gt;&lt;year&gt;2018&lt;/year&gt;&lt;/dates&gt;&lt;publisher&gt;IEEE&lt;/publisher&gt;&lt;isbn&gt;1728119707&lt;/isbn&gt;&lt;urls&gt;&lt;/urls&gt;&lt;/record&gt;&lt;/Cite&gt;&lt;/EndNote&gt;</w:instrText>
      </w:r>
      <w:r w:rsidR="002613E6">
        <w:fldChar w:fldCharType="separate"/>
      </w:r>
      <w:r w:rsidR="002613E6">
        <w:rPr>
          <w:noProof/>
        </w:rPr>
        <w:t>(Márquez &amp; Astudillo, 2018)</w:t>
      </w:r>
      <w:r w:rsidR="002613E6">
        <w:fldChar w:fldCharType="end"/>
      </w:r>
      <w:r w:rsidR="00A31A08">
        <w:t xml:space="preserve">, and container technologies such as Docker </w:t>
      </w:r>
      <w:r w:rsidR="002613E6">
        <w:fldChar w:fldCharType="begin"/>
      </w:r>
      <w:r w:rsidR="002613E6">
        <w:instrText xml:space="preserve"> ADDIN EN.CITE &lt;EndNote&gt;&lt;Cite&gt;&lt;Author&gt;Wang&lt;/Author&gt;&lt;Year&gt;2021&lt;/Year&gt;&lt;RecNum&gt;15&lt;/RecNum&gt;&lt;DisplayText&gt;(Wang, Kadiyala, &amp;amp; Rubin, 2021)&lt;/DisplayText&gt;&lt;record&gt;&lt;rec-number&gt;15&lt;/rec-number&gt;&lt;foreign-keys&gt;&lt;key app="EN" db-id="5re5epv9rrvvajeatv4xvdtet5zsfedxv2xw" timestamp="1639814660"&gt;15&lt;/key&gt;&lt;/foreign-keys&gt;&lt;ref-type name="Journal Article"&gt;17&lt;/ref-type&gt;&lt;contributors&gt;&lt;authors&gt;&lt;author&gt;Wang, Yingying&lt;/author&gt;&lt;author&gt;Kadiyala, Harshavardhan&lt;/author&gt;&lt;author&gt;Rubin, Julia&lt;/author&gt;&lt;/authors&gt;&lt;/contributors&gt;&lt;titles&gt;&lt;title&gt;Promises and challenges of microservices: an exploratory study&lt;/title&gt;&lt;secondary-title&gt;Empirical Software Engineering&lt;/secondary-title&gt;&lt;/titles&gt;&lt;periodical&gt;&lt;full-title&gt;Empirical Software Engineering&lt;/full-title&gt;&lt;/periodical&gt;&lt;pages&gt;1-44&lt;/pages&gt;&lt;volume&gt;26&lt;/volume&gt;&lt;number&gt;4&lt;/number&gt;&lt;dates&gt;&lt;year&gt;2021&lt;/year&gt;&lt;/dates&gt;&lt;isbn&gt;1573-7616&lt;/isbn&gt;&lt;urls&gt;&lt;/urls&gt;&lt;/record&gt;&lt;/Cite&gt;&lt;/EndNote&gt;</w:instrText>
      </w:r>
      <w:r w:rsidR="002613E6">
        <w:fldChar w:fldCharType="separate"/>
      </w:r>
      <w:r w:rsidR="002613E6">
        <w:rPr>
          <w:noProof/>
        </w:rPr>
        <w:t>(Wang, Kadiyala, &amp; Rubin, 2021)</w:t>
      </w:r>
      <w:r w:rsidR="002613E6">
        <w:fldChar w:fldCharType="end"/>
      </w:r>
      <w:r w:rsidR="00A31A08">
        <w:t>.</w:t>
      </w:r>
      <w:r w:rsidR="002613E6">
        <w:t xml:space="preserve"> </w:t>
      </w:r>
      <w:r w:rsidR="0070456A">
        <w:t xml:space="preserve">Majority of RAs tend to be portrayed underlying old ‘monolithic’ structure which has been proven to be troublesome to maintain and scale in the long run. </w:t>
      </w:r>
    </w:p>
    <w:p w14:paraId="56511AE9" w14:textId="77777777" w:rsidR="00EB7B38" w:rsidRDefault="00EB7B38" w:rsidP="00123716"/>
    <w:p w14:paraId="1F59E3AE" w14:textId="430A1764" w:rsidR="00EB7B38" w:rsidRDefault="00205223" w:rsidP="0008701D">
      <w:r>
        <w:t>Lastly, privacy and security does not seem to have been discussed enough, or it has been mostly marginalized.</w:t>
      </w:r>
      <w:r w:rsidR="007C367F">
        <w:t xml:space="preserve"> For instance, we have not found an architectural component that allows for data scrubbing, or we did not understand how one can achieve security in-between data pipelines.</w:t>
      </w:r>
      <w:r w:rsidR="00320C7A">
        <w:t xml:space="preserve"> Specially, </w:t>
      </w:r>
      <w:r w:rsidR="00BA4CC5">
        <w:t>in regard to</w:t>
      </w:r>
      <w:r w:rsidR="00320C7A">
        <w:t xml:space="preserve"> privacy and with recent global movements towards increased privacy, BD architects are now increasingly challenged to design </w:t>
      </w:r>
      <w:r w:rsidR="00AE0BE5">
        <w:t>underlying</w:t>
      </w:r>
      <w:r w:rsidR="00320C7A">
        <w:t xml:space="preserve"> the shadow of regional data privacy policies</w:t>
      </w:r>
      <w:r w:rsidR="0075001A">
        <w:t xml:space="preserve"> </w:t>
      </w:r>
      <w:r w:rsidR="005B2098">
        <w:fldChar w:fldCharType="begin"/>
      </w:r>
      <w:r w:rsidR="005B2098">
        <w:instrText xml:space="preserve"> ADDIN EN.CITE &lt;EndNote&gt;&lt;Cite&gt;&lt;Author&gt;Bashari Rad&lt;/Author&gt;&lt;Year&gt;2016&lt;/Year&gt;&lt;RecNum&gt;14&lt;/RecNum&gt;&lt;DisplayText&gt;(Bashari Rad et al., 2016)&lt;/DisplayText&gt;&lt;record&gt;&lt;rec-number&gt;14&lt;/rec-number&gt;&lt;foreign-keys&gt;&lt;key app="EN" db-id="90wdp5xaipsxt7ezzz1vfdrzwapsxarze9wz" timestamp="1639789357"&gt;14&lt;/key&gt;&lt;/foreign-keys&gt;&lt;ref-type name="Journal Article"&gt;17&lt;/ref-type&gt;&lt;contributors&gt;&lt;authors&gt;&lt;author&gt;Bashari Rad, B&lt;/author&gt;&lt;author&gt;Akbarzadeh, N&lt;/author&gt;&lt;author&gt;Ataei, P&lt;/author&gt;&lt;author&gt;Khakbiz, Y&lt;/author&gt;&lt;/authors&gt;&lt;/contributors&gt;&lt;titles&gt;&lt;title&gt;Security and Privacy Challenges in Big Data Era&lt;/title&gt;&lt;secondary-title&gt;International Journal of Control Theory and Applications&lt;/secondary-title&gt;&lt;/titles&gt;&lt;pages&gt;437-448&lt;/pages&gt;&lt;volume&gt;9&lt;/volume&gt;&lt;number&gt;43&lt;/number&gt;&lt;dates&gt;&lt;year&gt;2016&lt;/year&gt;&lt;/dates&gt;&lt;urls&gt;&lt;/urls&gt;&lt;/record&gt;&lt;/Cite&gt;&lt;/EndNote&gt;</w:instrText>
      </w:r>
      <w:r w:rsidR="005B2098">
        <w:fldChar w:fldCharType="separate"/>
      </w:r>
      <w:r w:rsidR="005B2098">
        <w:rPr>
          <w:noProof/>
        </w:rPr>
        <w:t>(Bashari Rad et al., 2016)</w:t>
      </w:r>
      <w:r w:rsidR="005B2098">
        <w:fldChar w:fldCharType="end"/>
      </w:r>
      <w:r w:rsidR="00320C7A">
        <w:t xml:space="preserve">. </w:t>
      </w:r>
      <w:r w:rsidR="0075001A">
        <w:t>Placing this challenge next to security challenges of package management, endpoint proliferation and DDOS handling can further signify more research on BD RAs.</w:t>
      </w:r>
    </w:p>
    <w:p w14:paraId="41210D95" w14:textId="77777777" w:rsidR="00205223" w:rsidRDefault="00205223" w:rsidP="00EB7B38"/>
    <w:p w14:paraId="38824B69" w14:textId="04F6DB16" w:rsidR="00320C7A" w:rsidRDefault="0008701D" w:rsidP="00EB7B38">
      <w:r>
        <w:t>Many of core architectural decisions revolving around security and privacy, if not addressed in an initial phase, can result in massive losses and potential bottlenecks.</w:t>
      </w:r>
    </w:p>
    <w:p w14:paraId="4CF1FB72" w14:textId="20F03191" w:rsidR="0008701D" w:rsidRDefault="0008701D" w:rsidP="00EB7B38"/>
    <w:p w14:paraId="39AA3C04" w14:textId="52CD275A" w:rsidR="00924B18" w:rsidRDefault="00924B18" w:rsidP="00EB7B38"/>
    <w:p w14:paraId="236B8B34" w14:textId="77777777" w:rsidR="00924B18" w:rsidRDefault="00924B18" w:rsidP="00EB7B38"/>
    <w:p w14:paraId="120D7101" w14:textId="5A205BA1" w:rsidR="00C40FDD" w:rsidRDefault="005B2098" w:rsidP="005B2098">
      <w:pPr>
        <w:pStyle w:val="Heading1"/>
      </w:pPr>
      <w:r>
        <w:lastRenderedPageBreak/>
        <w:t>Conclusion</w:t>
      </w:r>
    </w:p>
    <w:p w14:paraId="426F9097" w14:textId="772EC4B6" w:rsidR="00C40FDD" w:rsidRDefault="00C40FDD" w:rsidP="00082FA7">
      <w:pPr>
        <w:spacing w:afterLines="100" w:after="240"/>
        <w:rPr>
          <w:sz w:val="20"/>
          <w:szCs w:val="28"/>
        </w:rPr>
      </w:pPr>
    </w:p>
    <w:p w14:paraId="4AF9EC9B" w14:textId="351AEDE3" w:rsidR="001B2206" w:rsidRDefault="00832646" w:rsidP="001B2206">
      <w:pPr>
        <w:spacing w:afterLines="100" w:after="240"/>
        <w:rPr>
          <w:sz w:val="20"/>
          <w:szCs w:val="28"/>
        </w:rPr>
      </w:pPr>
      <w:r>
        <w:rPr>
          <w:sz w:val="20"/>
          <w:szCs w:val="28"/>
        </w:rPr>
        <w:t xml:space="preserve">This study sought to find all BD RAs available in practice and academia. The findings gained emerges the understanding that RAs can be an effective artefact to tackle complex BD system architecture. </w:t>
      </w:r>
      <w:r w:rsidR="009017E9">
        <w:rPr>
          <w:sz w:val="20"/>
          <w:szCs w:val="28"/>
        </w:rPr>
        <w:t>RAs at their core bring software engineering knowledge as a</w:t>
      </w:r>
      <w:r w:rsidR="00EA4544">
        <w:rPr>
          <w:sz w:val="20"/>
          <w:szCs w:val="28"/>
        </w:rPr>
        <w:t xml:space="preserve"> collection of patterns designed to address a class of problems with attention to specific requirements and </w:t>
      </w:r>
      <w:r w:rsidR="000C42F5">
        <w:rPr>
          <w:sz w:val="20"/>
          <w:szCs w:val="28"/>
        </w:rPr>
        <w:t>context and</w:t>
      </w:r>
      <w:r w:rsidR="009017E9">
        <w:rPr>
          <w:sz w:val="20"/>
          <w:szCs w:val="28"/>
        </w:rPr>
        <w:t xml:space="preserve"> do </w:t>
      </w:r>
      <w:r w:rsidR="00965AB4">
        <w:rPr>
          <w:sz w:val="20"/>
          <w:szCs w:val="28"/>
        </w:rPr>
        <w:t>solve many of the prevalent architectural challenges that</w:t>
      </w:r>
      <w:r w:rsidR="00311A8A">
        <w:rPr>
          <w:sz w:val="20"/>
          <w:szCs w:val="28"/>
        </w:rPr>
        <w:t xml:space="preserve"> an architect might face. </w:t>
      </w:r>
    </w:p>
    <w:p w14:paraId="583D67F6" w14:textId="15028B3C" w:rsidR="00271D14" w:rsidRDefault="00965AB4" w:rsidP="001B2206">
      <w:pPr>
        <w:spacing w:afterLines="100" w:after="240"/>
        <w:rPr>
          <w:sz w:val="20"/>
          <w:szCs w:val="28"/>
        </w:rPr>
      </w:pPr>
      <w:r>
        <w:rPr>
          <w:sz w:val="20"/>
          <w:szCs w:val="28"/>
        </w:rPr>
        <w:t xml:space="preserve"> </w:t>
      </w:r>
      <w:r w:rsidR="000C42F5">
        <w:rPr>
          <w:sz w:val="20"/>
          <w:szCs w:val="28"/>
        </w:rPr>
        <w:t xml:space="preserve">As data proliferates further, there will be more BD systems </w:t>
      </w:r>
      <w:r w:rsidR="00977A5D">
        <w:rPr>
          <w:sz w:val="20"/>
          <w:szCs w:val="28"/>
        </w:rPr>
        <w:t>created</w:t>
      </w:r>
      <w:r w:rsidR="000C42F5">
        <w:rPr>
          <w:sz w:val="20"/>
          <w:szCs w:val="28"/>
        </w:rPr>
        <w:t xml:space="preserve"> which in turn means more technology orchestration around data that can be effectively done through a well-established RA.</w:t>
      </w:r>
      <w:r w:rsidR="00977A5D">
        <w:rPr>
          <w:sz w:val="20"/>
          <w:szCs w:val="28"/>
        </w:rPr>
        <w:t xml:space="preserve"> RAs guide the evolution of the system both in terms of functional and non-functional requirements, and pinpoint variability points</w:t>
      </w:r>
      <w:r w:rsidR="00BD7E82">
        <w:rPr>
          <w:sz w:val="20"/>
          <w:szCs w:val="28"/>
        </w:rPr>
        <w:t xml:space="preserve"> that can result in more successful BD projects and avoidance of common pitfalls. </w:t>
      </w:r>
      <w:r w:rsidR="00BD7E82">
        <w:rPr>
          <w:sz w:val="20"/>
          <w:szCs w:val="28"/>
        </w:rPr>
        <w:br/>
      </w:r>
      <w:r w:rsidR="00BD7E82">
        <w:rPr>
          <w:sz w:val="20"/>
          <w:szCs w:val="28"/>
        </w:rPr>
        <w:br/>
        <w:t xml:space="preserve">Withal, BD RAs have yet to mature and become ubiquitous in industry and there is further research required in this area. </w:t>
      </w:r>
      <w:proofErr w:type="gramStart"/>
      <w:r w:rsidR="00A729AC">
        <w:rPr>
          <w:sz w:val="20"/>
          <w:szCs w:val="28"/>
        </w:rPr>
        <w:t xml:space="preserve">These </w:t>
      </w:r>
      <w:r w:rsidR="00A61607">
        <w:rPr>
          <w:sz w:val="20"/>
          <w:szCs w:val="28"/>
        </w:rPr>
        <w:t>research</w:t>
      </w:r>
      <w:proofErr w:type="gramEnd"/>
      <w:r w:rsidR="00BD7E82">
        <w:rPr>
          <w:sz w:val="20"/>
          <w:szCs w:val="28"/>
        </w:rPr>
        <w:t xml:space="preserve"> can be done in the area of micro-services RA for BD systems, event-driven paradigms for BD systems, security and privacy issues in BD systems, and metadata management.</w:t>
      </w:r>
    </w:p>
    <w:p w14:paraId="52A3E5E0" w14:textId="74B699AA" w:rsidR="000C42F5" w:rsidRDefault="000C42F5" w:rsidP="001B2206">
      <w:pPr>
        <w:spacing w:afterLines="100" w:after="240"/>
        <w:rPr>
          <w:sz w:val="20"/>
          <w:szCs w:val="28"/>
        </w:rPr>
      </w:pPr>
    </w:p>
    <w:p w14:paraId="4C937B8A" w14:textId="77777777" w:rsidR="00A2788F" w:rsidRDefault="00A2788F" w:rsidP="00082FA7">
      <w:pPr>
        <w:spacing w:afterLines="100" w:after="240"/>
        <w:rPr>
          <w:sz w:val="20"/>
          <w:szCs w:val="28"/>
        </w:rPr>
      </w:pPr>
    </w:p>
    <w:p w14:paraId="469E37CB" w14:textId="77777777" w:rsidR="0061572F" w:rsidRDefault="0061572F" w:rsidP="00082FA7">
      <w:pPr>
        <w:spacing w:afterLines="100" w:after="240"/>
        <w:rPr>
          <w:sz w:val="20"/>
          <w:szCs w:val="28"/>
        </w:rPr>
      </w:pPr>
    </w:p>
    <w:p w14:paraId="3495A33D" w14:textId="77777777" w:rsidR="00C40FDD" w:rsidRDefault="00C40FDD" w:rsidP="00082FA7">
      <w:pPr>
        <w:spacing w:afterLines="100" w:after="240"/>
        <w:rPr>
          <w:sz w:val="20"/>
          <w:szCs w:val="28"/>
        </w:rPr>
      </w:pPr>
    </w:p>
    <w:p w14:paraId="1486BEB4" w14:textId="77777777" w:rsidR="00C40FDD" w:rsidRDefault="00C40FDD" w:rsidP="00082FA7">
      <w:pPr>
        <w:spacing w:afterLines="100" w:after="240"/>
        <w:rPr>
          <w:sz w:val="20"/>
          <w:szCs w:val="28"/>
        </w:rPr>
      </w:pPr>
    </w:p>
    <w:p w14:paraId="3614019D" w14:textId="77777777" w:rsidR="00C40FDD" w:rsidRDefault="00C40FDD" w:rsidP="00082FA7">
      <w:pPr>
        <w:spacing w:afterLines="100" w:after="240"/>
        <w:rPr>
          <w:sz w:val="20"/>
          <w:szCs w:val="28"/>
        </w:rPr>
      </w:pPr>
    </w:p>
    <w:p w14:paraId="577307E8" w14:textId="77777777" w:rsidR="00C40FDD" w:rsidRDefault="00C40FDD" w:rsidP="00082FA7">
      <w:pPr>
        <w:spacing w:afterLines="100" w:after="240"/>
        <w:rPr>
          <w:sz w:val="20"/>
          <w:szCs w:val="28"/>
        </w:rPr>
      </w:pPr>
    </w:p>
    <w:p w14:paraId="5E77F776" w14:textId="77777777" w:rsidR="00C40FDD" w:rsidRDefault="00C40FDD" w:rsidP="00082FA7">
      <w:pPr>
        <w:spacing w:afterLines="100" w:after="240"/>
        <w:rPr>
          <w:sz w:val="20"/>
          <w:szCs w:val="28"/>
        </w:rPr>
      </w:pPr>
    </w:p>
    <w:p w14:paraId="07FA9A64" w14:textId="77777777" w:rsidR="00C40FDD" w:rsidRDefault="00C40FDD" w:rsidP="00082FA7">
      <w:pPr>
        <w:spacing w:afterLines="100" w:after="240"/>
        <w:rPr>
          <w:sz w:val="20"/>
          <w:szCs w:val="28"/>
        </w:rPr>
      </w:pPr>
    </w:p>
    <w:p w14:paraId="3C337E52" w14:textId="77777777" w:rsidR="00C40FDD" w:rsidRDefault="00C40FDD" w:rsidP="00082FA7">
      <w:pPr>
        <w:spacing w:afterLines="100" w:after="240"/>
        <w:rPr>
          <w:sz w:val="20"/>
          <w:szCs w:val="28"/>
        </w:rPr>
      </w:pPr>
    </w:p>
    <w:p w14:paraId="78A79A43" w14:textId="77777777" w:rsidR="00C40FDD" w:rsidRDefault="00C40FDD" w:rsidP="00082FA7">
      <w:pPr>
        <w:spacing w:afterLines="100" w:after="240"/>
        <w:rPr>
          <w:sz w:val="20"/>
          <w:szCs w:val="28"/>
        </w:rPr>
      </w:pPr>
    </w:p>
    <w:p w14:paraId="39C80EF4" w14:textId="77777777" w:rsidR="00C40FDD" w:rsidRDefault="00C40FDD" w:rsidP="00082FA7">
      <w:pPr>
        <w:spacing w:afterLines="100" w:after="240"/>
        <w:rPr>
          <w:sz w:val="20"/>
          <w:szCs w:val="28"/>
        </w:rPr>
      </w:pPr>
    </w:p>
    <w:p w14:paraId="54519F31" w14:textId="77777777" w:rsidR="00C40FDD" w:rsidRDefault="00C40FDD" w:rsidP="00082FA7">
      <w:pPr>
        <w:spacing w:afterLines="100" w:after="240"/>
        <w:rPr>
          <w:sz w:val="20"/>
          <w:szCs w:val="28"/>
        </w:rPr>
      </w:pPr>
    </w:p>
    <w:p w14:paraId="0859A7D5" w14:textId="77777777" w:rsidR="00C40FDD" w:rsidRDefault="00C40FDD" w:rsidP="00082FA7">
      <w:pPr>
        <w:spacing w:afterLines="100" w:after="240"/>
        <w:rPr>
          <w:sz w:val="20"/>
          <w:szCs w:val="28"/>
        </w:rPr>
      </w:pPr>
    </w:p>
    <w:p w14:paraId="70699508" w14:textId="77777777" w:rsidR="00C40FDD" w:rsidRDefault="00C40FDD" w:rsidP="00082FA7">
      <w:pPr>
        <w:spacing w:afterLines="100" w:after="240"/>
        <w:rPr>
          <w:sz w:val="20"/>
          <w:szCs w:val="28"/>
        </w:rPr>
      </w:pPr>
    </w:p>
    <w:p w14:paraId="698AA0BF" w14:textId="77777777" w:rsidR="00C40FDD" w:rsidRDefault="00C40FDD" w:rsidP="00082FA7">
      <w:pPr>
        <w:spacing w:afterLines="100" w:after="240"/>
        <w:rPr>
          <w:sz w:val="20"/>
          <w:szCs w:val="28"/>
        </w:rPr>
      </w:pPr>
    </w:p>
    <w:p w14:paraId="3BA6031B" w14:textId="77777777" w:rsidR="00C40FDD" w:rsidRDefault="00C40FDD" w:rsidP="00082FA7">
      <w:pPr>
        <w:spacing w:afterLines="100" w:after="240"/>
        <w:rPr>
          <w:sz w:val="20"/>
          <w:szCs w:val="28"/>
        </w:rPr>
      </w:pPr>
    </w:p>
    <w:p w14:paraId="16600C43" w14:textId="77777777" w:rsidR="00C40FDD" w:rsidRDefault="00C40FDD" w:rsidP="00082FA7">
      <w:pPr>
        <w:spacing w:afterLines="100" w:after="240"/>
        <w:rPr>
          <w:sz w:val="20"/>
          <w:szCs w:val="28"/>
        </w:rPr>
      </w:pPr>
    </w:p>
    <w:p w14:paraId="4254A67E" w14:textId="7CF0F73E" w:rsidR="00C40FDD" w:rsidRDefault="00C40FDD" w:rsidP="00082FA7">
      <w:pPr>
        <w:spacing w:afterLines="100" w:after="240"/>
        <w:rPr>
          <w:sz w:val="20"/>
          <w:szCs w:val="28"/>
        </w:rPr>
      </w:pPr>
    </w:p>
    <w:p w14:paraId="434A086C" w14:textId="0A31FDAA" w:rsidR="001B353F" w:rsidRDefault="001B353F" w:rsidP="00082FA7">
      <w:pPr>
        <w:spacing w:afterLines="100" w:after="240"/>
        <w:rPr>
          <w:sz w:val="20"/>
          <w:szCs w:val="28"/>
        </w:rPr>
      </w:pPr>
    </w:p>
    <w:p w14:paraId="4E3B6B09" w14:textId="77777777" w:rsidR="001B353F" w:rsidRDefault="001B353F" w:rsidP="00082FA7">
      <w:pPr>
        <w:spacing w:afterLines="100" w:after="240"/>
        <w:rPr>
          <w:sz w:val="20"/>
          <w:szCs w:val="28"/>
        </w:rPr>
      </w:pPr>
    </w:p>
    <w:p w14:paraId="08DCFCB9" w14:textId="7DC3244D" w:rsidR="00DD08AC" w:rsidRPr="00082FA7" w:rsidRDefault="00DD08AC" w:rsidP="00082FA7">
      <w:pPr>
        <w:spacing w:afterLines="100" w:after="240"/>
        <w:rPr>
          <w:b/>
          <w:color w:val="356392"/>
          <w:szCs w:val="28"/>
        </w:rPr>
      </w:pPr>
      <w:r w:rsidRPr="00082FA7">
        <w:rPr>
          <w:b/>
          <w:color w:val="356392"/>
          <w:sz w:val="28"/>
          <w:szCs w:val="28"/>
        </w:rPr>
        <w:t>Document Layout</w:t>
      </w:r>
    </w:p>
    <w:p w14:paraId="20D80413" w14:textId="77777777" w:rsidR="00DD08AC" w:rsidRPr="00082FA7" w:rsidRDefault="00DD08AC" w:rsidP="00082FA7">
      <w:pPr>
        <w:spacing w:beforeLines="100" w:before="240" w:afterLines="100" w:after="240"/>
        <w:jc w:val="both"/>
        <w:rPr>
          <w:rFonts w:cs="Arial"/>
          <w:b/>
          <w:i/>
          <w:color w:val="356392"/>
          <w:sz w:val="20"/>
        </w:rPr>
      </w:pPr>
      <w:r w:rsidRPr="00082FA7">
        <w:rPr>
          <w:b/>
          <w:i/>
          <w:color w:val="356392"/>
          <w:sz w:val="24"/>
        </w:rPr>
        <w:t>Page Layout</w:t>
      </w:r>
    </w:p>
    <w:p w14:paraId="1A210F97" w14:textId="77777777" w:rsidR="00DD08AC" w:rsidRPr="00082FA7" w:rsidRDefault="00077BA6" w:rsidP="000D0264">
      <w:pPr>
        <w:numPr>
          <w:ilvl w:val="0"/>
          <w:numId w:val="3"/>
        </w:numPr>
        <w:tabs>
          <w:tab w:val="clear" w:pos="1080"/>
          <w:tab w:val="num" w:pos="737"/>
        </w:tabs>
        <w:spacing w:afterLines="50" w:after="120"/>
        <w:ind w:left="283"/>
        <w:jc w:val="both"/>
        <w:rPr>
          <w:rFonts w:cs="Arial"/>
        </w:rPr>
      </w:pPr>
      <w:r w:rsidRPr="00082FA7">
        <w:rPr>
          <w:rFonts w:eastAsia="PMingLiU" w:cs="Arial" w:hint="eastAsia"/>
          <w:lang w:eastAsia="zh-TW"/>
        </w:rPr>
        <w:t xml:space="preserve"> A4 </w:t>
      </w:r>
      <w:r w:rsidR="00DD08AC" w:rsidRPr="00082FA7">
        <w:rPr>
          <w:rFonts w:cs="Arial"/>
        </w:rPr>
        <w:t>size</w:t>
      </w:r>
    </w:p>
    <w:p w14:paraId="015FE0A9" w14:textId="77777777" w:rsidR="00DD08AC" w:rsidRPr="00082FA7" w:rsidRDefault="00DD08AC" w:rsidP="000D0264">
      <w:pPr>
        <w:numPr>
          <w:ilvl w:val="0"/>
          <w:numId w:val="3"/>
        </w:numPr>
        <w:tabs>
          <w:tab w:val="clear" w:pos="1080"/>
          <w:tab w:val="num" w:pos="737"/>
        </w:tabs>
        <w:spacing w:afterLines="50" w:after="120"/>
        <w:jc w:val="both"/>
        <w:rPr>
          <w:rFonts w:cs="Arial"/>
        </w:rPr>
      </w:pPr>
      <w:smartTag w:uri="urn:schemas-microsoft-com:office:smarttags" w:element="chmetcnv">
        <w:smartTagPr>
          <w:attr w:name="TCSC" w:val="0"/>
          <w:attr w:name="NumberType" w:val="1"/>
          <w:attr w:name="Negative" w:val="False"/>
          <w:attr w:name="HasSpace" w:val="False"/>
          <w:attr w:name="SourceValue" w:val="1"/>
          <w:attr w:name="UnitName" w:val="”"/>
        </w:smartTagPr>
        <w:r w:rsidRPr="00082FA7">
          <w:rPr>
            <w:rFonts w:cs="Arial"/>
          </w:rPr>
          <w:t>1”</w:t>
        </w:r>
      </w:smartTag>
      <w:r w:rsidRPr="00082FA7">
        <w:rPr>
          <w:rFonts w:cs="Arial"/>
        </w:rPr>
        <w:t xml:space="preserve"> (</w:t>
      </w:r>
      <w:smartTag w:uri="urn:schemas-microsoft-com:office:smarttags" w:element="chmetcnv">
        <w:smartTagPr>
          <w:attr w:name="TCSC" w:val="0"/>
          <w:attr w:name="NumberType" w:val="1"/>
          <w:attr w:name="Negative" w:val="False"/>
          <w:attr w:name="HasSpace" w:val="False"/>
          <w:attr w:name="SourceValue" w:val="2.54"/>
          <w:attr w:name="UnitName" w:val="cm"/>
        </w:smartTagPr>
        <w:r w:rsidRPr="00082FA7">
          <w:rPr>
            <w:rFonts w:cs="Arial"/>
          </w:rPr>
          <w:t>2.54cm</w:t>
        </w:r>
      </w:smartTag>
      <w:r w:rsidRPr="00082FA7">
        <w:rPr>
          <w:rFonts w:cs="Arial"/>
        </w:rPr>
        <w:t>) from top and bottom margins</w:t>
      </w:r>
    </w:p>
    <w:p w14:paraId="563A6DD6" w14:textId="77777777" w:rsidR="00DD08AC" w:rsidRPr="00082FA7" w:rsidRDefault="00D65B8C" w:rsidP="000D0264">
      <w:pPr>
        <w:numPr>
          <w:ilvl w:val="0"/>
          <w:numId w:val="3"/>
        </w:numPr>
        <w:tabs>
          <w:tab w:val="clear" w:pos="1080"/>
          <w:tab w:val="num" w:pos="737"/>
        </w:tabs>
        <w:spacing w:afterLines="50" w:after="120"/>
        <w:jc w:val="both"/>
      </w:pPr>
      <w:r w:rsidRPr="00082FA7">
        <w:rPr>
          <w:rFonts w:cs="Arial"/>
        </w:rPr>
        <w:t>1” (2</w:t>
      </w:r>
      <w:r w:rsidR="00DD08AC" w:rsidRPr="00082FA7">
        <w:rPr>
          <w:rFonts w:cs="Arial"/>
        </w:rPr>
        <w:t>.54cm) from left and right margins</w:t>
      </w:r>
    </w:p>
    <w:p w14:paraId="1A949EA9" w14:textId="77777777" w:rsidR="00DD08AC" w:rsidRPr="00EA1405" w:rsidRDefault="00DD08AC" w:rsidP="00FD6AFB">
      <w:pPr>
        <w:spacing w:afterLines="50" w:after="120"/>
        <w:ind w:left="283"/>
        <w:jc w:val="both"/>
        <w:rPr>
          <w:rFonts w:cs="Arial"/>
          <w:sz w:val="20"/>
        </w:rPr>
      </w:pPr>
      <w:r w:rsidRPr="00EA1405">
        <w:rPr>
          <w:sz w:val="20"/>
        </w:rPr>
        <w:t xml:space="preserve">* All items such as paragraph, table, and figure should fit in this width. Otherwise, use horizontal orientation </w:t>
      </w:r>
    </w:p>
    <w:p w14:paraId="52977842"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Page Alignment</w:t>
      </w:r>
    </w:p>
    <w:p w14:paraId="17ED6507"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Title and authorship: Centered</w:t>
      </w:r>
    </w:p>
    <w:p w14:paraId="09498A59"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Main text: justified</w:t>
      </w:r>
    </w:p>
    <w:p w14:paraId="654D32C6" w14:textId="77777777" w:rsidR="00DD08AC" w:rsidRPr="00082FA7" w:rsidRDefault="00DD08AC" w:rsidP="00082FA7">
      <w:pPr>
        <w:spacing w:beforeLines="100" w:before="240" w:afterLines="100" w:after="240"/>
        <w:jc w:val="both"/>
        <w:rPr>
          <w:b/>
          <w:i/>
          <w:color w:val="356392"/>
          <w:sz w:val="24"/>
        </w:rPr>
      </w:pPr>
      <w:r w:rsidRPr="00082FA7">
        <w:rPr>
          <w:b/>
          <w:i/>
          <w:color w:val="356392"/>
          <w:sz w:val="24"/>
        </w:rPr>
        <w:t>Type Font, Spacing, and Indent</w:t>
      </w:r>
    </w:p>
    <w:p w14:paraId="5DA1C9D8"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Title:</w:t>
      </w:r>
      <w:r w:rsidRPr="00082FA7">
        <w:rPr>
          <w:rFonts w:cs="Arial"/>
        </w:rPr>
        <w:t xml:space="preserve"> Arial 16, Bold</w:t>
      </w:r>
    </w:p>
    <w:p w14:paraId="22C93D3C" w14:textId="77777777" w:rsidR="00DD08AC" w:rsidRDefault="00DD08AC" w:rsidP="000D0264">
      <w:pPr>
        <w:numPr>
          <w:ilvl w:val="0"/>
          <w:numId w:val="3"/>
        </w:numPr>
        <w:tabs>
          <w:tab w:val="clear" w:pos="1080"/>
          <w:tab w:val="num" w:pos="737"/>
        </w:tabs>
        <w:spacing w:afterLines="50" w:after="120"/>
        <w:jc w:val="both"/>
        <w:rPr>
          <w:rFonts w:cs="Arial"/>
        </w:rPr>
      </w:pPr>
      <w:r w:rsidRPr="00583D8B">
        <w:rPr>
          <w:rFonts w:cs="Arial"/>
          <w:b/>
        </w:rPr>
        <w:t>Abstract</w:t>
      </w:r>
      <w:r w:rsidR="00583D8B">
        <w:rPr>
          <w:rFonts w:cs="Arial"/>
          <w:b/>
        </w:rPr>
        <w:t>:</w:t>
      </w:r>
      <w:r w:rsidRPr="00082FA7">
        <w:rPr>
          <w:rFonts w:cs="Arial"/>
        </w:rPr>
        <w:t xml:space="preserve"> heading: Arial 14, Bold, Italic</w:t>
      </w:r>
      <w:r w:rsidR="00583D8B" w:rsidRPr="00592952">
        <w:rPr>
          <w:rFonts w:eastAsia="PMingLiU" w:cs="Arial" w:hint="eastAsia"/>
          <w:lang w:eastAsia="zh-TW"/>
        </w:rPr>
        <w:t xml:space="preserve">; </w:t>
      </w:r>
      <w:r w:rsidRPr="00583D8B">
        <w:rPr>
          <w:rFonts w:cs="Arial"/>
        </w:rPr>
        <w:t>text: Arial 11, Italic</w:t>
      </w:r>
    </w:p>
    <w:p w14:paraId="1D3EF181" w14:textId="77777777" w:rsidR="00583D8B" w:rsidRPr="00583D8B" w:rsidRDefault="00583D8B" w:rsidP="000D0264">
      <w:pPr>
        <w:numPr>
          <w:ilvl w:val="0"/>
          <w:numId w:val="3"/>
        </w:numPr>
        <w:tabs>
          <w:tab w:val="clear" w:pos="1080"/>
          <w:tab w:val="num" w:pos="737"/>
        </w:tabs>
        <w:spacing w:afterLines="50" w:after="120"/>
        <w:jc w:val="both"/>
        <w:rPr>
          <w:rFonts w:cs="Arial"/>
        </w:rPr>
      </w:pPr>
      <w:r>
        <w:rPr>
          <w:rFonts w:cs="Arial"/>
          <w:b/>
        </w:rPr>
        <w:t>Keywords:</w:t>
      </w:r>
      <w:r>
        <w:rPr>
          <w:rFonts w:cs="Arial"/>
        </w:rPr>
        <w:t xml:space="preserve"> </w:t>
      </w:r>
      <w:r w:rsidRPr="00583D8B">
        <w:rPr>
          <w:rFonts w:cs="Arial"/>
        </w:rPr>
        <w:t>text: Arial 11</w:t>
      </w:r>
      <w:r>
        <w:rPr>
          <w:rFonts w:cs="Arial"/>
        </w:rPr>
        <w:t>, three to five keywords</w:t>
      </w:r>
    </w:p>
    <w:p w14:paraId="12C3990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1</w:t>
      </w:r>
      <w:r w:rsidRPr="00082FA7">
        <w:rPr>
          <w:rFonts w:cs="Arial"/>
        </w:rPr>
        <w:t xml:space="preserve"> (e.g., introduction): Arial 14, Bold (* Headings do not have roman numbers)</w:t>
      </w:r>
    </w:p>
    <w:p w14:paraId="74D1D5F0"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2:</w:t>
      </w:r>
      <w:r w:rsidRPr="00082FA7">
        <w:rPr>
          <w:rFonts w:cs="Arial"/>
        </w:rPr>
        <w:t xml:space="preserve"> Arial 12, Bold, Italic (* Headings do not have roman numbers)</w:t>
      </w:r>
    </w:p>
    <w:p w14:paraId="31094DD3"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583D8B">
        <w:rPr>
          <w:rFonts w:cs="Arial"/>
          <w:b/>
        </w:rPr>
        <w:t>Heading 3:</w:t>
      </w:r>
      <w:r w:rsidRPr="00082FA7">
        <w:rPr>
          <w:rFonts w:cs="Arial"/>
        </w:rPr>
        <w:t xml:space="preserve"> Arial 11, Bold (* Headings do not have roman numbers)</w:t>
      </w:r>
    </w:p>
    <w:p w14:paraId="4CFB7862" w14:textId="77777777" w:rsidR="00DD08AC" w:rsidRPr="00082FA7" w:rsidRDefault="00AD75AB" w:rsidP="000D0264">
      <w:pPr>
        <w:numPr>
          <w:ilvl w:val="0"/>
          <w:numId w:val="3"/>
        </w:numPr>
        <w:tabs>
          <w:tab w:val="clear" w:pos="1080"/>
          <w:tab w:val="num" w:pos="737"/>
        </w:tabs>
        <w:spacing w:afterLines="50" w:after="120"/>
        <w:jc w:val="both"/>
        <w:rPr>
          <w:rFonts w:cs="Arial"/>
        </w:rPr>
      </w:pPr>
      <w:r w:rsidRPr="00082FA7">
        <w:rPr>
          <w:rFonts w:cs="Arial"/>
        </w:rPr>
        <w:t>Line s</w:t>
      </w:r>
      <w:r w:rsidR="00052CBC" w:rsidRPr="00082FA7">
        <w:rPr>
          <w:rFonts w:cs="Arial"/>
        </w:rPr>
        <w:t>pacing: single</w:t>
      </w:r>
    </w:p>
    <w:p w14:paraId="6646348C" w14:textId="77777777" w:rsidR="00DD08AC" w:rsidRPr="00082FA7" w:rsidRDefault="00DD08AC" w:rsidP="000D0264">
      <w:pPr>
        <w:numPr>
          <w:ilvl w:val="0"/>
          <w:numId w:val="3"/>
        </w:numPr>
        <w:tabs>
          <w:tab w:val="clear" w:pos="1080"/>
          <w:tab w:val="num" w:pos="737"/>
        </w:tabs>
        <w:spacing w:afterLines="50" w:after="120"/>
        <w:jc w:val="both"/>
        <w:rPr>
          <w:rFonts w:cs="Arial"/>
        </w:rPr>
      </w:pPr>
      <w:r w:rsidRPr="00082FA7">
        <w:rPr>
          <w:rFonts w:cs="Arial"/>
        </w:rPr>
        <w:t>All other text: Arial 11</w:t>
      </w:r>
    </w:p>
    <w:p w14:paraId="2E5ABCBF" w14:textId="77777777" w:rsidR="00DD08AC" w:rsidRDefault="00DD08AC" w:rsidP="000D0264">
      <w:pPr>
        <w:numPr>
          <w:ilvl w:val="0"/>
          <w:numId w:val="3"/>
        </w:numPr>
        <w:tabs>
          <w:tab w:val="clear" w:pos="1080"/>
          <w:tab w:val="num" w:pos="737"/>
        </w:tabs>
        <w:spacing w:afterLines="50" w:after="120"/>
        <w:jc w:val="both"/>
        <w:rPr>
          <w:rFonts w:cs="Arial"/>
        </w:rPr>
      </w:pPr>
      <w:r w:rsidRPr="00082FA7">
        <w:rPr>
          <w:rFonts w:cs="Arial"/>
        </w:rPr>
        <w:t>No indent: additional</w:t>
      </w:r>
      <w:r w:rsidR="00583D8B">
        <w:rPr>
          <w:rFonts w:cs="Arial"/>
        </w:rPr>
        <w:t xml:space="preserve"> one-line spacing separates paragraphs</w:t>
      </w:r>
      <w:r w:rsidRPr="00082FA7">
        <w:rPr>
          <w:rFonts w:cs="Arial"/>
        </w:rPr>
        <w:t xml:space="preserve"> </w:t>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6"/>
      </w:tblGrid>
      <w:tr w:rsidR="00FD6AFB" w:rsidRPr="00592952" w14:paraId="16828BC3" w14:textId="77777777" w:rsidTr="00592952">
        <w:tc>
          <w:tcPr>
            <w:tcW w:w="8696" w:type="dxa"/>
            <w:shd w:val="clear" w:color="auto" w:fill="auto"/>
          </w:tcPr>
          <w:p w14:paraId="6A07B5B7" w14:textId="77777777" w:rsidR="00FD6AFB" w:rsidRPr="00592952" w:rsidRDefault="00FD6AFB" w:rsidP="00592952">
            <w:pPr>
              <w:spacing w:afterLines="100" w:after="240"/>
              <w:ind w:left="340"/>
              <w:rPr>
                <w:b/>
                <w:color w:val="356392"/>
                <w:sz w:val="28"/>
                <w:szCs w:val="28"/>
              </w:rPr>
            </w:pPr>
            <w:r w:rsidRPr="00592952">
              <w:rPr>
                <w:rFonts w:hint="eastAsia"/>
                <w:b/>
                <w:color w:val="356392"/>
                <w:sz w:val="28"/>
                <w:szCs w:val="28"/>
              </w:rPr>
              <w:t>Heading 1</w:t>
            </w:r>
          </w:p>
          <w:p w14:paraId="44D30E83" w14:textId="77777777" w:rsidR="00FD6AFB" w:rsidRPr="00592952" w:rsidRDefault="00FD6AFB" w:rsidP="00592952">
            <w:pPr>
              <w:spacing w:beforeLines="100" w:before="240" w:afterLines="100" w:after="240"/>
              <w:ind w:left="340"/>
              <w:jc w:val="both"/>
              <w:rPr>
                <w:b/>
                <w:i/>
                <w:color w:val="356392"/>
                <w:sz w:val="24"/>
              </w:rPr>
            </w:pPr>
            <w:r w:rsidRPr="00592952">
              <w:rPr>
                <w:rFonts w:ascii="PMingLiU" w:eastAsia="PMingLiU" w:hAnsi="PMingLiU" w:hint="eastAsia"/>
                <w:b/>
                <w:i/>
                <w:color w:val="356392"/>
                <w:sz w:val="24"/>
                <w:lang w:eastAsia="zh-TW"/>
              </w:rPr>
              <w:t xml:space="preserve">　</w:t>
            </w:r>
            <w:r w:rsidRPr="00592952">
              <w:rPr>
                <w:rFonts w:hint="eastAsia"/>
                <w:b/>
                <w:i/>
                <w:color w:val="356392"/>
                <w:sz w:val="24"/>
              </w:rPr>
              <w:t>Heading 2</w:t>
            </w:r>
          </w:p>
          <w:p w14:paraId="6FE09A0B" w14:textId="77777777" w:rsidR="00FD6AFB" w:rsidRPr="00592952" w:rsidRDefault="00FD6AFB" w:rsidP="00592952">
            <w:pPr>
              <w:ind w:left="340"/>
              <w:jc w:val="both"/>
              <w:rPr>
                <w:rFonts w:eastAsia="PMingLiU" w:cs="Arial"/>
                <w:b/>
                <w:color w:val="356392"/>
                <w:lang w:eastAsia="zh-TW"/>
              </w:rPr>
            </w:pPr>
            <w:r w:rsidRPr="00592952">
              <w:rPr>
                <w:rFonts w:eastAsia="PMingLiU" w:cs="Arial" w:hint="eastAsia"/>
                <w:b/>
                <w:color w:val="356392"/>
                <w:lang w:eastAsia="zh-TW"/>
              </w:rPr>
              <w:t xml:space="preserve">　　</w:t>
            </w:r>
            <w:r w:rsidRPr="00592952">
              <w:rPr>
                <w:rFonts w:eastAsia="PMingLiU" w:cs="Arial" w:hint="eastAsia"/>
                <w:b/>
                <w:color w:val="356392"/>
                <w:lang w:eastAsia="zh-TW"/>
              </w:rPr>
              <w:t>Heading 3</w:t>
            </w:r>
          </w:p>
        </w:tc>
      </w:tr>
    </w:tbl>
    <w:p w14:paraId="293883BE" w14:textId="77777777" w:rsidR="00DD08AC" w:rsidRPr="00EA1405" w:rsidRDefault="00DD08AC" w:rsidP="00082FA7">
      <w:pPr>
        <w:spacing w:beforeLines="100" w:before="240" w:afterLines="100" w:after="240"/>
        <w:jc w:val="both"/>
        <w:rPr>
          <w:sz w:val="20"/>
        </w:rPr>
      </w:pPr>
      <w:r w:rsidRPr="00082FA7">
        <w:rPr>
          <w:b/>
          <w:i/>
          <w:color w:val="356392"/>
          <w:sz w:val="24"/>
        </w:rPr>
        <w:t>Page Number</w:t>
      </w:r>
    </w:p>
    <w:p w14:paraId="7822E9EF" w14:textId="77777777" w:rsidR="00DD08AC" w:rsidRPr="00082FA7" w:rsidRDefault="00206E3C" w:rsidP="000D0264">
      <w:pPr>
        <w:numPr>
          <w:ilvl w:val="0"/>
          <w:numId w:val="3"/>
        </w:numPr>
        <w:tabs>
          <w:tab w:val="clear" w:pos="1080"/>
          <w:tab w:val="num" w:pos="737"/>
        </w:tabs>
        <w:jc w:val="both"/>
        <w:rPr>
          <w:rFonts w:cs="Arial"/>
        </w:rPr>
      </w:pPr>
      <w:r w:rsidRPr="00082FA7">
        <w:rPr>
          <w:rFonts w:cs="Arial"/>
        </w:rPr>
        <w:t>Do not insert the page number.</w:t>
      </w:r>
    </w:p>
    <w:p w14:paraId="6E7574D3" w14:textId="7BCE1A64" w:rsidR="00082FA7" w:rsidRDefault="00077BA6" w:rsidP="00082FA7">
      <w:pPr>
        <w:spacing w:beforeLines="100" w:before="240" w:afterLines="100" w:after="240"/>
        <w:rPr>
          <w:rFonts w:eastAsia="PMingLiU"/>
          <w:sz w:val="20"/>
          <w:szCs w:val="20"/>
          <w:lang w:eastAsia="zh-TW"/>
        </w:rPr>
      </w:pPr>
      <w:r w:rsidRPr="00082FA7">
        <w:rPr>
          <w:rFonts w:hint="eastAsia"/>
          <w:b/>
          <w:i/>
          <w:color w:val="356392"/>
          <w:sz w:val="24"/>
        </w:rPr>
        <w:t xml:space="preserve">Document </w:t>
      </w:r>
      <w:r w:rsidR="006D1883" w:rsidRPr="006D1883">
        <w:rPr>
          <w:rFonts w:hint="eastAsia"/>
          <w:b/>
          <w:i/>
          <w:color w:val="356392"/>
          <w:sz w:val="24"/>
        </w:rPr>
        <w:t>F</w:t>
      </w:r>
      <w:r w:rsidRPr="00082FA7">
        <w:rPr>
          <w:rFonts w:hint="eastAsia"/>
          <w:b/>
          <w:i/>
          <w:color w:val="356392"/>
          <w:sz w:val="24"/>
        </w:rPr>
        <w:t>ormat</w:t>
      </w:r>
    </w:p>
    <w:p w14:paraId="2B0FBE5C" w14:textId="77777777" w:rsidR="00077BA6" w:rsidRPr="00082FA7" w:rsidRDefault="00082FA7" w:rsidP="00082FA7">
      <w:pPr>
        <w:rPr>
          <w:szCs w:val="20"/>
        </w:rPr>
      </w:pPr>
      <w:r w:rsidRPr="00082FA7">
        <w:rPr>
          <w:rFonts w:eastAsia="PMingLiU" w:hint="eastAsia"/>
          <w:szCs w:val="20"/>
          <w:lang w:eastAsia="zh-TW"/>
        </w:rPr>
        <w:t>S</w:t>
      </w:r>
      <w:r w:rsidR="00077BA6" w:rsidRPr="00082FA7">
        <w:rPr>
          <w:rFonts w:eastAsia="PMingLiU" w:hint="eastAsia"/>
          <w:szCs w:val="20"/>
          <w:lang w:eastAsia="zh-TW"/>
        </w:rPr>
        <w:t>ubmitted file should be in Microsoft Word format.</w:t>
      </w:r>
    </w:p>
    <w:p w14:paraId="1606A511" w14:textId="2ABD63AF" w:rsidR="00DD08AC" w:rsidRPr="00082FA7" w:rsidRDefault="00FD6AFB" w:rsidP="00FD6AFB">
      <w:pPr>
        <w:spacing w:afterLines="100" w:after="240"/>
        <w:rPr>
          <w:b/>
          <w:color w:val="356392"/>
          <w:sz w:val="28"/>
          <w:szCs w:val="28"/>
        </w:rPr>
      </w:pPr>
      <w:r>
        <w:rPr>
          <w:b/>
          <w:color w:val="356392"/>
          <w:sz w:val="28"/>
          <w:szCs w:val="28"/>
        </w:rPr>
        <w:br w:type="page"/>
      </w:r>
      <w:r w:rsidR="00DD08AC" w:rsidRPr="00082FA7">
        <w:rPr>
          <w:b/>
          <w:color w:val="356392"/>
          <w:sz w:val="28"/>
          <w:szCs w:val="28"/>
        </w:rPr>
        <w:lastRenderedPageBreak/>
        <w:t>Ma</w:t>
      </w:r>
      <w:r w:rsidR="00AD75AB" w:rsidRPr="00082FA7">
        <w:rPr>
          <w:b/>
          <w:color w:val="356392"/>
          <w:sz w:val="28"/>
          <w:szCs w:val="28"/>
        </w:rPr>
        <w:t xml:space="preserve">nuscript </w:t>
      </w:r>
      <w:r w:rsidR="006D1883" w:rsidRPr="006D1883">
        <w:rPr>
          <w:rFonts w:hint="eastAsia"/>
          <w:b/>
          <w:color w:val="356392"/>
          <w:sz w:val="28"/>
          <w:szCs w:val="28"/>
        </w:rPr>
        <w:t>M</w:t>
      </w:r>
      <w:r w:rsidR="00AD75AB" w:rsidRPr="00082FA7">
        <w:rPr>
          <w:b/>
          <w:color w:val="356392"/>
          <w:sz w:val="28"/>
          <w:szCs w:val="28"/>
        </w:rPr>
        <w:t>a</w:t>
      </w:r>
      <w:r w:rsidR="00DD08AC" w:rsidRPr="00082FA7">
        <w:rPr>
          <w:b/>
          <w:color w:val="356392"/>
          <w:sz w:val="28"/>
          <w:szCs w:val="28"/>
        </w:rPr>
        <w:t xml:space="preserve">terial </w:t>
      </w:r>
      <w:r w:rsidR="006D1883" w:rsidRPr="006D1883">
        <w:rPr>
          <w:rFonts w:hint="eastAsia"/>
          <w:b/>
          <w:color w:val="356392"/>
          <w:sz w:val="28"/>
          <w:szCs w:val="28"/>
        </w:rPr>
        <w:t>O</w:t>
      </w:r>
      <w:r w:rsidR="00DD08AC" w:rsidRPr="00082FA7">
        <w:rPr>
          <w:b/>
          <w:color w:val="356392"/>
          <w:sz w:val="28"/>
          <w:szCs w:val="28"/>
        </w:rPr>
        <w:t>rdering</w:t>
      </w:r>
    </w:p>
    <w:p w14:paraId="17F74842" w14:textId="77777777" w:rsidR="00DD08AC" w:rsidRPr="008C33B9" w:rsidRDefault="00DD08AC" w:rsidP="000D0264">
      <w:pPr>
        <w:numPr>
          <w:ilvl w:val="0"/>
          <w:numId w:val="5"/>
        </w:numPr>
        <w:tabs>
          <w:tab w:val="left" w:pos="360"/>
          <w:tab w:val="num" w:pos="1260"/>
        </w:tabs>
        <w:spacing w:afterLines="50" w:after="120"/>
        <w:ind w:left="283"/>
        <w:jc w:val="both"/>
      </w:pPr>
      <w:r w:rsidRPr="008C33B9">
        <w:t>Title</w:t>
      </w:r>
    </w:p>
    <w:p w14:paraId="049BBF9B" w14:textId="77777777" w:rsidR="00DD08AC" w:rsidRPr="008C33B9" w:rsidRDefault="00DD08AC" w:rsidP="000D0264">
      <w:pPr>
        <w:numPr>
          <w:ilvl w:val="0"/>
          <w:numId w:val="5"/>
        </w:numPr>
        <w:tabs>
          <w:tab w:val="left" w:pos="360"/>
          <w:tab w:val="num" w:pos="1260"/>
        </w:tabs>
        <w:spacing w:afterLines="50" w:after="120"/>
        <w:jc w:val="both"/>
      </w:pPr>
      <w:r w:rsidRPr="008C33B9">
        <w:t>Abstract</w:t>
      </w:r>
    </w:p>
    <w:p w14:paraId="6612568D" w14:textId="77777777" w:rsidR="00DD08AC" w:rsidRPr="008C33B9" w:rsidRDefault="00DD08AC" w:rsidP="000D0264">
      <w:pPr>
        <w:numPr>
          <w:ilvl w:val="0"/>
          <w:numId w:val="5"/>
        </w:numPr>
        <w:tabs>
          <w:tab w:val="left" w:pos="360"/>
          <w:tab w:val="num" w:pos="1260"/>
        </w:tabs>
        <w:spacing w:afterLines="50" w:after="120"/>
        <w:jc w:val="both"/>
      </w:pPr>
      <w:r w:rsidRPr="008C33B9">
        <w:t>Keywords</w:t>
      </w:r>
    </w:p>
    <w:p w14:paraId="688F56BB" w14:textId="77777777" w:rsidR="00DD08AC" w:rsidRPr="008C33B9" w:rsidRDefault="008C33B9" w:rsidP="000D0264">
      <w:pPr>
        <w:numPr>
          <w:ilvl w:val="0"/>
          <w:numId w:val="5"/>
        </w:numPr>
        <w:tabs>
          <w:tab w:val="left" w:pos="360"/>
          <w:tab w:val="num" w:pos="1260"/>
        </w:tabs>
        <w:spacing w:afterLines="50" w:after="120"/>
        <w:jc w:val="both"/>
      </w:pPr>
      <w:r>
        <w:t>Main Body</w:t>
      </w:r>
      <w:r w:rsidR="00DD08AC" w:rsidRPr="008C33B9">
        <w:t xml:space="preserve"> </w:t>
      </w:r>
    </w:p>
    <w:p w14:paraId="5DFF3945" w14:textId="77777777" w:rsidR="00DD08AC" w:rsidRPr="00592952" w:rsidRDefault="00DD08AC" w:rsidP="00B9047C">
      <w:pPr>
        <w:tabs>
          <w:tab w:val="left" w:pos="360"/>
          <w:tab w:val="num" w:pos="1260"/>
        </w:tabs>
        <w:spacing w:afterLines="50" w:after="120"/>
        <w:ind w:leftChars="250" w:left="550"/>
        <w:jc w:val="both"/>
        <w:rPr>
          <w:rFonts w:eastAsia="PMingLiU"/>
          <w:lang w:eastAsia="zh-TW"/>
        </w:rPr>
      </w:pPr>
      <w:r w:rsidRPr="00B9047C">
        <w:t xml:space="preserve">Typically beginning with introduction and ending with conclusions; Section numbering </w:t>
      </w:r>
      <w:r w:rsidR="008C33B9" w:rsidRPr="00B9047C">
        <w:t xml:space="preserve">not </w:t>
      </w:r>
      <w:r w:rsidRPr="00B9047C">
        <w:t>allowed</w:t>
      </w:r>
      <w:r w:rsidR="00FD6AFB" w:rsidRPr="00592952">
        <w:rPr>
          <w:rFonts w:eastAsia="PMingLiU" w:hint="eastAsia"/>
          <w:lang w:eastAsia="zh-TW"/>
        </w:rPr>
        <w:t>.</w:t>
      </w:r>
      <w:r w:rsidR="00FD6AFB" w:rsidRPr="00592952">
        <w:rPr>
          <w:rFonts w:eastAsia="PMingLiU"/>
          <w:lang w:eastAsia="zh-TW"/>
        </w:rPr>
        <w:t xml:space="preserve"> </w:t>
      </w:r>
      <w:r w:rsidR="00FD6AFB" w:rsidRPr="00B9047C">
        <w:rPr>
          <w:rFonts w:eastAsia="PMingLiU"/>
          <w:lang w:eastAsia="zh-TW"/>
        </w:rPr>
        <w:t>Suggested reading: Getting Published in PAJAIS: A Practical Guide from the Perspectives of Editors (Jiang &amp; Tsai, 2019).</w:t>
      </w:r>
    </w:p>
    <w:p w14:paraId="2344F724" w14:textId="326B8036" w:rsidR="00746FAA" w:rsidRDefault="00746FAA" w:rsidP="000D0264">
      <w:pPr>
        <w:numPr>
          <w:ilvl w:val="0"/>
          <w:numId w:val="5"/>
        </w:numPr>
        <w:tabs>
          <w:tab w:val="left" w:pos="360"/>
          <w:tab w:val="num" w:pos="1260"/>
        </w:tabs>
        <w:spacing w:afterLines="50" w:after="120"/>
        <w:jc w:val="both"/>
      </w:pPr>
      <w:r>
        <w:t>Acknowledg</w:t>
      </w:r>
      <w:r w:rsidRPr="00B9047C">
        <w:t>ment</w:t>
      </w:r>
      <w:r w:rsidR="0059450C" w:rsidRPr="0059450C">
        <w:t>s</w:t>
      </w:r>
      <w:r w:rsidR="002B6018" w:rsidRPr="008C33B9">
        <w:rPr>
          <w:rFonts w:cs="Arial"/>
        </w:rPr>
        <w:t>*</w:t>
      </w:r>
    </w:p>
    <w:p w14:paraId="27C9E936" w14:textId="77777777" w:rsidR="00DD08AC" w:rsidRPr="008C33B9" w:rsidRDefault="00DD08AC" w:rsidP="000D0264">
      <w:pPr>
        <w:numPr>
          <w:ilvl w:val="0"/>
          <w:numId w:val="5"/>
        </w:numPr>
        <w:tabs>
          <w:tab w:val="left" w:pos="360"/>
          <w:tab w:val="num" w:pos="1260"/>
        </w:tabs>
        <w:spacing w:afterLines="50" w:after="120"/>
        <w:jc w:val="both"/>
      </w:pPr>
      <w:r w:rsidRPr="008C33B9">
        <w:t xml:space="preserve">References </w:t>
      </w:r>
    </w:p>
    <w:p w14:paraId="08047AE3" w14:textId="77777777" w:rsidR="00DD08AC" w:rsidRPr="008C33B9" w:rsidRDefault="00DD08AC" w:rsidP="000D0264">
      <w:pPr>
        <w:numPr>
          <w:ilvl w:val="0"/>
          <w:numId w:val="5"/>
        </w:numPr>
        <w:tabs>
          <w:tab w:val="left" w:pos="360"/>
          <w:tab w:val="num" w:pos="1260"/>
        </w:tabs>
        <w:spacing w:afterLines="50" w:after="120"/>
        <w:jc w:val="both"/>
      </w:pPr>
      <w:r w:rsidRPr="008C33B9">
        <w:t>Appendices</w:t>
      </w:r>
    </w:p>
    <w:p w14:paraId="2EEB07C5" w14:textId="77777777" w:rsidR="008C33B9" w:rsidRPr="008C33B9" w:rsidRDefault="008C33B9" w:rsidP="000D0264">
      <w:pPr>
        <w:numPr>
          <w:ilvl w:val="0"/>
          <w:numId w:val="5"/>
        </w:numPr>
        <w:tabs>
          <w:tab w:val="left" w:pos="360"/>
          <w:tab w:val="num" w:pos="1260"/>
        </w:tabs>
        <w:spacing w:afterLines="50" w:after="120"/>
        <w:rPr>
          <w:rFonts w:cs="Arial"/>
        </w:rPr>
      </w:pPr>
      <w:r w:rsidRPr="00592952">
        <w:rPr>
          <w:rFonts w:eastAsia="PMingLiU" w:cs="Arial"/>
          <w:lang w:eastAsia="zh-TW"/>
        </w:rPr>
        <w:t>About</w:t>
      </w:r>
      <w:r w:rsidRPr="00592952">
        <w:rPr>
          <w:rFonts w:eastAsia="PMingLiU" w:cs="Arial" w:hint="eastAsia"/>
          <w:lang w:eastAsia="zh-TW"/>
        </w:rPr>
        <w:t xml:space="preserve"> the Authors</w:t>
      </w:r>
      <w:r w:rsidRPr="008C33B9">
        <w:rPr>
          <w:rFonts w:cs="Arial"/>
        </w:rPr>
        <w:t>*</w:t>
      </w:r>
    </w:p>
    <w:p w14:paraId="0995D7FA" w14:textId="77777777" w:rsidR="00EA1405" w:rsidRPr="00B9047C" w:rsidRDefault="002B6018" w:rsidP="00B9047C">
      <w:pPr>
        <w:tabs>
          <w:tab w:val="left" w:pos="360"/>
          <w:tab w:val="left" w:pos="1260"/>
        </w:tabs>
        <w:spacing w:afterLines="50" w:after="120"/>
        <w:ind w:leftChars="250" w:left="550"/>
        <w:jc w:val="both"/>
        <w:rPr>
          <w:sz w:val="24"/>
        </w:rPr>
      </w:pPr>
      <w:r w:rsidRPr="008C33B9">
        <w:rPr>
          <w:rFonts w:cs="Arial"/>
        </w:rPr>
        <w:t>*</w:t>
      </w:r>
      <w:r w:rsidR="00746FAA">
        <w:t>The a</w:t>
      </w:r>
      <w:r w:rsidR="003917D7">
        <w:t>uthor information, acknowledg</w:t>
      </w:r>
      <w:r w:rsidR="00C60223" w:rsidRPr="00B9047C">
        <w:t xml:space="preserve">ment, and other information about manuscript should be filled out in the </w:t>
      </w:r>
      <w:r w:rsidR="00746FAA">
        <w:t xml:space="preserve">title page of </w:t>
      </w:r>
      <w:r w:rsidR="00EA1405" w:rsidRPr="00B9047C">
        <w:t xml:space="preserve">online </w:t>
      </w:r>
      <w:r w:rsidR="00746FAA">
        <w:t>manuscript systems</w:t>
      </w:r>
      <w:r w:rsidR="00EA1405" w:rsidRPr="00B9047C">
        <w:t xml:space="preserve"> during </w:t>
      </w:r>
      <w:r w:rsidR="00746FAA">
        <w:t>review process</w:t>
      </w:r>
      <w:r w:rsidR="00EA1405" w:rsidRPr="00B9047C">
        <w:t>.</w:t>
      </w:r>
      <w:r w:rsidR="00746FAA">
        <w:t xml:space="preserve"> </w:t>
      </w:r>
      <w:r w:rsidR="00146B78" w:rsidRPr="00B9047C">
        <w:rPr>
          <w:rFonts w:cs="Arial"/>
          <w:szCs w:val="22"/>
        </w:rPr>
        <w:t>PA</w:t>
      </w:r>
      <w:r w:rsidR="00EA1405" w:rsidRPr="00B9047C">
        <w:rPr>
          <w:rFonts w:cs="Arial"/>
          <w:szCs w:val="22"/>
        </w:rPr>
        <w:t xml:space="preserve">JAIS logo, header, footer </w:t>
      </w:r>
      <w:r w:rsidR="00F44D79" w:rsidRPr="00B9047C">
        <w:rPr>
          <w:rFonts w:cs="Arial"/>
          <w:szCs w:val="22"/>
        </w:rPr>
        <w:t>is</w:t>
      </w:r>
      <w:r w:rsidR="003917D7">
        <w:rPr>
          <w:rFonts w:cs="Arial"/>
          <w:szCs w:val="22"/>
        </w:rPr>
        <w:t xml:space="preserve"> not allowed to use when the manuscript is under review.</w:t>
      </w:r>
    </w:p>
    <w:p w14:paraId="548B4944" w14:textId="77777777" w:rsidR="00DD08AC" w:rsidRPr="00FD6AFB" w:rsidRDefault="00DD08AC" w:rsidP="00FD6AFB">
      <w:pPr>
        <w:spacing w:beforeLines="100" w:before="240" w:afterLines="100" w:after="240"/>
        <w:rPr>
          <w:b/>
          <w:i/>
          <w:color w:val="356392"/>
          <w:sz w:val="24"/>
        </w:rPr>
      </w:pPr>
      <w:r w:rsidRPr="00FD6AFB">
        <w:rPr>
          <w:b/>
          <w:i/>
          <w:color w:val="356392"/>
          <w:sz w:val="24"/>
        </w:rPr>
        <w:t>Elements Style</w:t>
      </w:r>
    </w:p>
    <w:p w14:paraId="7E869F6C" w14:textId="77777777" w:rsidR="00DD08AC" w:rsidRPr="00FD6AFB" w:rsidRDefault="00DD08AC" w:rsidP="000D0264">
      <w:pPr>
        <w:numPr>
          <w:ilvl w:val="0"/>
          <w:numId w:val="6"/>
        </w:numPr>
        <w:tabs>
          <w:tab w:val="left" w:pos="360"/>
        </w:tabs>
        <w:spacing w:afterLines="50" w:after="120"/>
        <w:jc w:val="both"/>
      </w:pPr>
      <w:r w:rsidRPr="00FD6AFB">
        <w:t>Footnotes</w:t>
      </w:r>
    </w:p>
    <w:p w14:paraId="0D9EFDC1" w14:textId="77777777" w:rsidR="00DD08AC" w:rsidRPr="00FD6AFB" w:rsidRDefault="00077BA6" w:rsidP="00B9047C">
      <w:pPr>
        <w:numPr>
          <w:ilvl w:val="12"/>
          <w:numId w:val="0"/>
        </w:numPr>
        <w:ind w:leftChars="150" w:left="330"/>
        <w:jc w:val="both"/>
      </w:pPr>
      <w:r w:rsidRPr="00FD6AFB">
        <w:rPr>
          <w:rFonts w:eastAsia="PMingLiU" w:cs="Arial" w:hint="eastAsia"/>
          <w:lang w:eastAsia="zh-TW"/>
        </w:rPr>
        <w:t xml:space="preserve">Footnotes should be avoided if possible. If they are </w:t>
      </w:r>
      <w:proofErr w:type="gramStart"/>
      <w:r w:rsidRPr="00FD6AFB">
        <w:rPr>
          <w:rFonts w:eastAsia="PMingLiU" w:cs="Arial" w:hint="eastAsia"/>
          <w:lang w:eastAsia="zh-TW"/>
        </w:rPr>
        <w:t>absolutely necessary</w:t>
      </w:r>
      <w:proofErr w:type="gramEnd"/>
      <w:r w:rsidRPr="00FD6AFB">
        <w:rPr>
          <w:rFonts w:eastAsia="PMingLiU" w:cs="Arial" w:hint="eastAsia"/>
          <w:lang w:eastAsia="zh-TW"/>
        </w:rPr>
        <w:t>, f</w:t>
      </w:r>
      <w:r w:rsidR="00DD08AC" w:rsidRPr="00FD6AFB">
        <w:t xml:space="preserve">ootnotes are referred to by superscript number, and displayed on the same page as referred in text; font is Arial 10, single-spaced. </w:t>
      </w:r>
    </w:p>
    <w:p w14:paraId="277990FC" w14:textId="77777777" w:rsidR="00DD08AC" w:rsidRPr="00EA1405" w:rsidRDefault="00DD08AC" w:rsidP="00DD08AC">
      <w:pPr>
        <w:numPr>
          <w:ilvl w:val="12"/>
          <w:numId w:val="0"/>
        </w:numPr>
        <w:ind w:left="1260"/>
        <w:rPr>
          <w:sz w:val="20"/>
        </w:rPr>
      </w:pPr>
    </w:p>
    <w:p w14:paraId="7DBBCC0A" w14:textId="77777777" w:rsidR="00DD08AC" w:rsidRPr="00FD6AFB" w:rsidRDefault="00DD08AC" w:rsidP="000D0264">
      <w:pPr>
        <w:numPr>
          <w:ilvl w:val="0"/>
          <w:numId w:val="6"/>
        </w:numPr>
        <w:tabs>
          <w:tab w:val="left" w:pos="360"/>
        </w:tabs>
        <w:spacing w:afterLines="50" w:after="120"/>
        <w:jc w:val="both"/>
      </w:pPr>
      <w:r w:rsidRPr="00FD6AFB">
        <w:t>In-Text Reference</w:t>
      </w:r>
    </w:p>
    <w:p w14:paraId="288F9A30" w14:textId="77777777" w:rsidR="00DD08AC" w:rsidRPr="00FD6AFB" w:rsidRDefault="00DD08AC" w:rsidP="00B9047C">
      <w:pPr>
        <w:numPr>
          <w:ilvl w:val="12"/>
          <w:numId w:val="0"/>
        </w:numPr>
        <w:spacing w:afterLines="50" w:after="120"/>
        <w:ind w:left="340"/>
      </w:pPr>
      <w:r w:rsidRPr="00FD6AFB">
        <w:t xml:space="preserve">In-text reference should be referred to in text within parentheses, as follows. </w:t>
      </w:r>
    </w:p>
    <w:p w14:paraId="281AF556" w14:textId="32A3BA6C" w:rsidR="00DD08AC" w:rsidRPr="00FD6AFB" w:rsidRDefault="00DD08AC" w:rsidP="000D0264">
      <w:pPr>
        <w:numPr>
          <w:ilvl w:val="2"/>
          <w:numId w:val="6"/>
        </w:numPr>
        <w:ind w:left="700"/>
      </w:pPr>
      <w:r w:rsidRPr="00FD6AFB">
        <w:t>Single author -</w:t>
      </w:r>
      <w:r w:rsidR="00787B1F" w:rsidRPr="00787B1F">
        <w:t xml:space="preserve"> </w:t>
      </w:r>
      <w:r w:rsidR="00787B1F" w:rsidRPr="00FD6AFB">
        <w:t xml:space="preserve">Fichman </w:t>
      </w:r>
      <w:r w:rsidR="00787B1F">
        <w:t>(</w:t>
      </w:r>
      <w:proofErr w:type="gramStart"/>
      <w:r w:rsidR="00787B1F">
        <w:t>2004)…</w:t>
      </w:r>
      <w:proofErr w:type="gramEnd"/>
      <w:r w:rsidR="00787B1F">
        <w:t xml:space="preserve"> ; …</w:t>
      </w:r>
      <w:r w:rsidRPr="00FD6AFB">
        <w:t>(Fichman, 2004)</w:t>
      </w:r>
      <w:r w:rsidR="00787B1F">
        <w:t>.</w:t>
      </w:r>
      <w:r w:rsidRPr="00FD6AFB">
        <w:t xml:space="preserve"> </w:t>
      </w:r>
    </w:p>
    <w:p w14:paraId="2D42AC2D" w14:textId="4E3398C0" w:rsidR="00DD08AC" w:rsidRPr="00FD6AFB" w:rsidRDefault="00DD08AC" w:rsidP="000D0264">
      <w:pPr>
        <w:numPr>
          <w:ilvl w:val="2"/>
          <w:numId w:val="6"/>
        </w:numPr>
        <w:ind w:left="700"/>
      </w:pPr>
      <w:r w:rsidRPr="00FD6AFB">
        <w:t xml:space="preserve">Two authors - </w:t>
      </w:r>
      <w:r w:rsidR="00787B1F" w:rsidRPr="00FD6AFB">
        <w:t xml:space="preserve">Lyytinen </w:t>
      </w:r>
      <w:r w:rsidR="00787B1F">
        <w:t>and</w:t>
      </w:r>
      <w:r w:rsidR="00787B1F" w:rsidRPr="00FD6AFB">
        <w:t xml:space="preserve"> King</w:t>
      </w:r>
      <w:r w:rsidR="00787B1F">
        <w:t xml:space="preserve"> (</w:t>
      </w:r>
      <w:proofErr w:type="gramStart"/>
      <w:r w:rsidR="00787B1F">
        <w:t>2004)…</w:t>
      </w:r>
      <w:proofErr w:type="gramEnd"/>
      <w:r w:rsidR="00787B1F">
        <w:t xml:space="preserve"> ; </w:t>
      </w:r>
      <w:r w:rsidR="00787B1F" w:rsidRPr="00FD6AFB">
        <w:t xml:space="preserve"> </w:t>
      </w:r>
      <w:r w:rsidR="00787B1F">
        <w:t>…</w:t>
      </w:r>
      <w:r w:rsidRPr="00FD6AFB">
        <w:t xml:space="preserve">(Lyytinen </w:t>
      </w:r>
      <w:r w:rsidR="00823D78" w:rsidRPr="00FD6AFB">
        <w:t>&amp;</w:t>
      </w:r>
      <w:r w:rsidRPr="00FD6AFB">
        <w:t xml:space="preserve"> King, 2004)</w:t>
      </w:r>
      <w:r w:rsidR="00787B1F">
        <w:t>.</w:t>
      </w:r>
    </w:p>
    <w:p w14:paraId="71D3FC35" w14:textId="5F284156" w:rsidR="00DD08AC" w:rsidRPr="00FD6AFB" w:rsidRDefault="00DD08AC" w:rsidP="000D0264">
      <w:pPr>
        <w:numPr>
          <w:ilvl w:val="2"/>
          <w:numId w:val="6"/>
        </w:numPr>
        <w:ind w:left="700"/>
      </w:pPr>
      <w:r w:rsidRPr="00FD6AFB">
        <w:t>More than two authors</w:t>
      </w:r>
      <w:r w:rsidR="00CA1E69" w:rsidRPr="00A66F3B">
        <w:rPr>
          <w:rFonts w:eastAsia="PMingLiU" w:hint="eastAsia"/>
          <w:lang w:eastAsia="zh-TW"/>
        </w:rPr>
        <w:t>,</w:t>
      </w:r>
      <w:r w:rsidR="00CA1E69" w:rsidRPr="00A66F3B">
        <w:rPr>
          <w:rFonts w:eastAsia="PMingLiU"/>
          <w:lang w:eastAsia="zh-TW"/>
        </w:rPr>
        <w:t xml:space="preserve"> including first citation</w:t>
      </w:r>
      <w:r w:rsidRPr="00FD6AFB">
        <w:t xml:space="preserve"> - </w:t>
      </w:r>
      <w:r w:rsidR="00787B1F" w:rsidRPr="00FD6AFB">
        <w:t xml:space="preserve">Rossi et al. </w:t>
      </w:r>
      <w:r w:rsidR="00787B1F">
        <w:t>(</w:t>
      </w:r>
      <w:proofErr w:type="gramStart"/>
      <w:r w:rsidR="00787B1F" w:rsidRPr="00FD6AFB">
        <w:t>2004</w:t>
      </w:r>
      <w:r w:rsidR="00787B1F">
        <w:t>)…</w:t>
      </w:r>
      <w:proofErr w:type="gramEnd"/>
      <w:r w:rsidR="00787B1F">
        <w:t xml:space="preserve"> ; </w:t>
      </w:r>
      <w:r w:rsidR="00787B1F" w:rsidRPr="00FD6AFB">
        <w:t xml:space="preserve"> </w:t>
      </w:r>
      <w:r w:rsidRPr="00FD6AFB">
        <w:t>(Rossi et al., 2004)</w:t>
      </w:r>
      <w:r w:rsidR="00787B1F">
        <w:t>.</w:t>
      </w:r>
    </w:p>
    <w:p w14:paraId="6C7F707E" w14:textId="77777777" w:rsidR="00DD08AC" w:rsidRPr="00EA1405" w:rsidRDefault="00DD08AC" w:rsidP="00DD08AC">
      <w:pPr>
        <w:jc w:val="both"/>
        <w:rPr>
          <w:rFonts w:cs="Arial"/>
          <w:sz w:val="20"/>
        </w:rPr>
      </w:pPr>
    </w:p>
    <w:p w14:paraId="700B79B2" w14:textId="77777777" w:rsidR="00DD08AC" w:rsidRPr="00FD6AFB" w:rsidRDefault="00DD08AC" w:rsidP="000D0264">
      <w:pPr>
        <w:numPr>
          <w:ilvl w:val="0"/>
          <w:numId w:val="6"/>
        </w:numPr>
        <w:tabs>
          <w:tab w:val="left" w:pos="360"/>
        </w:tabs>
        <w:spacing w:afterLines="50" w:after="120"/>
        <w:jc w:val="both"/>
      </w:pPr>
      <w:r w:rsidRPr="00FD6AFB">
        <w:t>Figures</w:t>
      </w:r>
    </w:p>
    <w:p w14:paraId="03489F79" w14:textId="77777777" w:rsidR="00DD08AC" w:rsidRPr="00EA1405" w:rsidRDefault="00DD08AC" w:rsidP="00B9047C">
      <w:pPr>
        <w:numPr>
          <w:ilvl w:val="12"/>
          <w:numId w:val="0"/>
        </w:numPr>
        <w:spacing w:afterLines="50" w:after="120"/>
        <w:ind w:left="340"/>
        <w:rPr>
          <w:sz w:val="20"/>
        </w:rPr>
      </w:pPr>
      <w:r w:rsidRPr="00B9047C">
        <w:t>Figures should be inserted at the end of the paragraph in which they are first referred. If there is not sufficient space for full display, it can appear on the next page</w:t>
      </w:r>
      <w:r w:rsidRPr="00EA1405">
        <w:rPr>
          <w:sz w:val="20"/>
        </w:rPr>
        <w:t>.</w:t>
      </w:r>
    </w:p>
    <w:p w14:paraId="141A9789" w14:textId="77777777" w:rsidR="00DD08AC"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boxed.</w:t>
      </w:r>
    </w:p>
    <w:p w14:paraId="5B342D8D" w14:textId="77777777" w:rsidR="00DF1E48" w:rsidRPr="00B9047C" w:rsidRDefault="00445AD4" w:rsidP="000D0264">
      <w:pPr>
        <w:numPr>
          <w:ilvl w:val="0"/>
          <w:numId w:val="3"/>
        </w:numPr>
        <w:tabs>
          <w:tab w:val="clear" w:pos="1080"/>
          <w:tab w:val="num" w:pos="737"/>
        </w:tabs>
        <w:spacing w:afterLines="50" w:after="120"/>
        <w:jc w:val="both"/>
        <w:rPr>
          <w:rFonts w:cs="Arial"/>
        </w:rPr>
      </w:pPr>
      <w:r w:rsidRPr="00B9047C">
        <w:rPr>
          <w:rFonts w:cs="Arial"/>
        </w:rPr>
        <w:t>Figure should be aligned center (both vertically and horizontally)</w:t>
      </w:r>
      <w:r w:rsidR="00DF1E48" w:rsidRPr="00B9047C">
        <w:rPr>
          <w:rFonts w:cs="Arial"/>
        </w:rPr>
        <w:t>.</w:t>
      </w:r>
    </w:p>
    <w:p w14:paraId="7BC44F56" w14:textId="77777777" w:rsidR="00DF1E48"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The font of entries is Arial 10 point</w:t>
      </w:r>
    </w:p>
    <w:p w14:paraId="3524A3A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Figure titles should be at the bottom of the figure box. </w:t>
      </w:r>
    </w:p>
    <w:p w14:paraId="59A64E66" w14:textId="77777777" w:rsidR="00DD08AC" w:rsidRPr="00B9047C" w:rsidRDefault="00FD6FDA" w:rsidP="000D0264">
      <w:pPr>
        <w:numPr>
          <w:ilvl w:val="0"/>
          <w:numId w:val="3"/>
        </w:numPr>
        <w:tabs>
          <w:tab w:val="clear" w:pos="1080"/>
          <w:tab w:val="num" w:pos="737"/>
        </w:tabs>
        <w:spacing w:afterLines="50" w:after="120"/>
        <w:jc w:val="both"/>
        <w:rPr>
          <w:rFonts w:cs="Arial"/>
        </w:rPr>
      </w:pPr>
      <w:r w:rsidRPr="00B9047C">
        <w:rPr>
          <w:rFonts w:cs="Arial"/>
        </w:rPr>
        <w:t>Figure titles should be horizontally left aligned, vertically center aligned</w:t>
      </w:r>
      <w:r w:rsidR="00DD08AC" w:rsidRPr="00B9047C">
        <w:rPr>
          <w:rFonts w:cs="Arial"/>
        </w:rPr>
        <w:t>; white font, Arial 11</w:t>
      </w:r>
      <w:r w:rsidR="00DF1E48" w:rsidRPr="00B9047C">
        <w:rPr>
          <w:rFonts w:cs="Arial"/>
        </w:rPr>
        <w:t xml:space="preserve"> point</w:t>
      </w:r>
      <w:r w:rsidR="00DD08AC" w:rsidRPr="00B9047C">
        <w:rPr>
          <w:rFonts w:cs="Arial"/>
        </w:rPr>
        <w:t xml:space="preserve">, bold on a black box; the height of the black box for figure title is </w:t>
      </w:r>
      <w:r w:rsidRPr="00B9047C">
        <w:rPr>
          <w:rFonts w:cs="Arial"/>
        </w:rPr>
        <w:t>0.7cm</w:t>
      </w:r>
      <w:r w:rsidR="00DD08AC" w:rsidRPr="00B9047C">
        <w:rPr>
          <w:rFonts w:cs="Arial"/>
        </w:rPr>
        <w:t xml:space="preserve">” for single line title, and </w:t>
      </w:r>
      <w:r w:rsidRPr="00B9047C">
        <w:rPr>
          <w:rFonts w:cs="Arial"/>
        </w:rPr>
        <w:t>1.2cm</w:t>
      </w:r>
      <w:r w:rsidR="00DD08AC" w:rsidRPr="00B9047C">
        <w:rPr>
          <w:rFonts w:cs="Arial"/>
        </w:rPr>
        <w:t>” for double line title.</w:t>
      </w:r>
    </w:p>
    <w:p w14:paraId="5C1A8302"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Notes should be added at </w:t>
      </w:r>
      <w:r w:rsidR="00445AD4" w:rsidRPr="00B9047C">
        <w:rPr>
          <w:rFonts w:cs="Arial"/>
        </w:rPr>
        <w:t>bottom of figure box in Arial 9 point</w:t>
      </w:r>
      <w:r w:rsidRPr="00B9047C">
        <w:rPr>
          <w:rFonts w:cs="Arial"/>
        </w:rPr>
        <w:t>.</w:t>
      </w:r>
    </w:p>
    <w:p w14:paraId="0020C969" w14:textId="77777777" w:rsidR="00DD08AC" w:rsidRPr="00EA1405" w:rsidRDefault="00DD08AC" w:rsidP="00DD08AC">
      <w:pPr>
        <w:jc w:val="both"/>
        <w:rPr>
          <w:rFonts w:cs="Arial"/>
          <w:sz w:val="20"/>
        </w:rPr>
      </w:pPr>
    </w:p>
    <w:tbl>
      <w:tblPr>
        <w:tblW w:w="488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025"/>
      </w:tblGrid>
      <w:tr w:rsidR="00DD08AC" w:rsidRPr="00DD08AC" w14:paraId="6F21CB72" w14:textId="77777777" w:rsidTr="00C132EA">
        <w:trPr>
          <w:trHeight w:val="3310"/>
        </w:trPr>
        <w:tc>
          <w:tcPr>
            <w:tcW w:w="5000" w:type="pct"/>
            <w:vAlign w:val="bottom"/>
          </w:tcPr>
          <w:p w14:paraId="04DB60EB" w14:textId="77777777" w:rsidR="00DD08AC" w:rsidRPr="00DD08AC" w:rsidRDefault="00DD08AC" w:rsidP="00C132EA">
            <w:pPr>
              <w:rPr>
                <w:rFonts w:cs="Arial"/>
                <w:sz w:val="20"/>
              </w:rPr>
            </w:pPr>
          </w:p>
        </w:tc>
      </w:tr>
      <w:tr w:rsidR="00DD08AC" w:rsidRPr="006B56B3" w14:paraId="1360B2AF" w14:textId="77777777" w:rsidTr="00B9047C">
        <w:trPr>
          <w:trHeight w:hRule="exact" w:val="397"/>
        </w:trPr>
        <w:tc>
          <w:tcPr>
            <w:tcW w:w="5000" w:type="pct"/>
            <w:shd w:val="clear" w:color="auto" w:fill="356392"/>
            <w:vAlign w:val="center"/>
          </w:tcPr>
          <w:p w14:paraId="7E86C5D7" w14:textId="77777777" w:rsidR="00DD08AC" w:rsidRPr="006B56B3" w:rsidRDefault="00DD08AC" w:rsidP="00DD08AC">
            <w:pPr>
              <w:ind w:firstLine="72"/>
              <w:rPr>
                <w:rFonts w:cs="Arial"/>
                <w:b/>
                <w:color w:val="FFFFFF"/>
                <w:szCs w:val="22"/>
              </w:rPr>
            </w:pPr>
            <w:r w:rsidRPr="006B56B3">
              <w:rPr>
                <w:b/>
                <w:color w:val="FFFFFF"/>
                <w:szCs w:val="22"/>
              </w:rPr>
              <w:t xml:space="preserve">Figure </w:t>
            </w:r>
            <w:r w:rsidRPr="006B56B3">
              <w:rPr>
                <w:b/>
                <w:color w:val="FFFFFF"/>
                <w:szCs w:val="22"/>
              </w:rPr>
              <w:fldChar w:fldCharType="begin"/>
            </w:r>
            <w:r w:rsidRPr="006B56B3">
              <w:rPr>
                <w:b/>
                <w:color w:val="FFFFFF"/>
                <w:szCs w:val="22"/>
              </w:rPr>
              <w:instrText xml:space="preserve"> SEQ Figure \* ARABIC </w:instrText>
            </w:r>
            <w:r w:rsidRPr="006B56B3">
              <w:rPr>
                <w:b/>
                <w:color w:val="FFFFFF"/>
                <w:szCs w:val="22"/>
              </w:rPr>
              <w:fldChar w:fldCharType="separate"/>
            </w:r>
            <w:r w:rsidRPr="006B56B3">
              <w:rPr>
                <w:b/>
                <w:noProof/>
                <w:color w:val="FFFFFF"/>
                <w:szCs w:val="22"/>
              </w:rPr>
              <w:t>1</w:t>
            </w:r>
            <w:r w:rsidRPr="006B56B3">
              <w:rPr>
                <w:b/>
                <w:color w:val="FFFFFF"/>
                <w:szCs w:val="22"/>
              </w:rPr>
              <w:fldChar w:fldCharType="end"/>
            </w:r>
            <w:r w:rsidR="00052CBC" w:rsidRPr="006B56B3">
              <w:rPr>
                <w:b/>
                <w:color w:val="FFFFFF"/>
                <w:szCs w:val="22"/>
              </w:rPr>
              <w:t xml:space="preserve"> - </w:t>
            </w:r>
            <w:r w:rsidRPr="006B56B3">
              <w:rPr>
                <w:b/>
                <w:color w:val="FFFFFF"/>
                <w:szCs w:val="22"/>
              </w:rPr>
              <w:t>Example of Figure Appearance</w:t>
            </w:r>
          </w:p>
        </w:tc>
      </w:tr>
    </w:tbl>
    <w:p w14:paraId="7FB39480" w14:textId="77777777" w:rsidR="00DD08AC" w:rsidRPr="00EA1405" w:rsidRDefault="00DD08AC" w:rsidP="00EA1405">
      <w:pPr>
        <w:jc w:val="both"/>
        <w:rPr>
          <w:rFonts w:cs="Arial"/>
        </w:rPr>
      </w:pPr>
    </w:p>
    <w:p w14:paraId="2754E3CB" w14:textId="77777777" w:rsidR="00DD08AC" w:rsidRPr="00B9047C" w:rsidRDefault="00DD08AC" w:rsidP="000D0264">
      <w:pPr>
        <w:numPr>
          <w:ilvl w:val="0"/>
          <w:numId w:val="6"/>
        </w:numPr>
        <w:tabs>
          <w:tab w:val="left" w:pos="360"/>
        </w:tabs>
        <w:spacing w:afterLines="50" w:after="120"/>
        <w:jc w:val="both"/>
      </w:pPr>
      <w:r w:rsidRPr="00B9047C">
        <w:t>Tables</w:t>
      </w:r>
    </w:p>
    <w:p w14:paraId="7EB3AECB" w14:textId="77777777" w:rsidR="00DD08AC" w:rsidRPr="00B9047C" w:rsidRDefault="00DD08AC" w:rsidP="00B9047C">
      <w:pPr>
        <w:numPr>
          <w:ilvl w:val="12"/>
          <w:numId w:val="0"/>
        </w:numPr>
        <w:ind w:left="283"/>
      </w:pPr>
      <w:r w:rsidRPr="00B9047C">
        <w:t>Tables should be inserted at the end of the paragraph in which they are first referred. If there is not sufficient space for full display, it can appear on the next page.</w:t>
      </w:r>
    </w:p>
    <w:p w14:paraId="4E45AFF6" w14:textId="77777777" w:rsidR="00DD08AC" w:rsidRPr="00EA1405" w:rsidRDefault="00DD08AC" w:rsidP="00DD08AC">
      <w:pPr>
        <w:numPr>
          <w:ilvl w:val="12"/>
          <w:numId w:val="0"/>
        </w:numPr>
        <w:ind w:left="1260"/>
        <w:rPr>
          <w:sz w:val="20"/>
        </w:rPr>
      </w:pPr>
    </w:p>
    <w:p w14:paraId="627C40EA"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should be boxed. </w:t>
      </w:r>
    </w:p>
    <w:p w14:paraId="53D334F6"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Table should be aligned center (both vertically and horizontally), but the entry alignments are at authors’ disposal.</w:t>
      </w:r>
    </w:p>
    <w:p w14:paraId="68A3A70B"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The font of entries is Arial 10</w:t>
      </w:r>
      <w:r w:rsidR="00DF1E48" w:rsidRPr="00B9047C">
        <w:rPr>
          <w:rFonts w:cs="Arial"/>
        </w:rPr>
        <w:t xml:space="preserve"> point</w:t>
      </w:r>
    </w:p>
    <w:p w14:paraId="694C3D7D" w14:textId="77777777" w:rsidR="00DD08AC" w:rsidRPr="00B9047C" w:rsidRDefault="00DD08AC" w:rsidP="000D0264">
      <w:pPr>
        <w:numPr>
          <w:ilvl w:val="0"/>
          <w:numId w:val="3"/>
        </w:numPr>
        <w:tabs>
          <w:tab w:val="clear" w:pos="1080"/>
          <w:tab w:val="num" w:pos="737"/>
        </w:tabs>
        <w:spacing w:afterLines="50" w:after="120"/>
        <w:jc w:val="both"/>
        <w:rPr>
          <w:rFonts w:cs="Arial"/>
        </w:rPr>
      </w:pPr>
      <w:r w:rsidRPr="00B9047C">
        <w:rPr>
          <w:rFonts w:cs="Arial"/>
        </w:rPr>
        <w:t xml:space="preserve">Table titles should be at the head of tables. </w:t>
      </w:r>
    </w:p>
    <w:p w14:paraId="2CDFE537" w14:textId="77777777" w:rsidR="00DD08AC" w:rsidRPr="00B9047C" w:rsidRDefault="00DF1E48" w:rsidP="000D0264">
      <w:pPr>
        <w:numPr>
          <w:ilvl w:val="0"/>
          <w:numId w:val="3"/>
        </w:numPr>
        <w:tabs>
          <w:tab w:val="clear" w:pos="1080"/>
          <w:tab w:val="num" w:pos="737"/>
        </w:tabs>
        <w:spacing w:afterLines="50" w:after="120"/>
        <w:jc w:val="both"/>
        <w:rPr>
          <w:rFonts w:cs="Arial"/>
        </w:rPr>
      </w:pPr>
      <w:r w:rsidRPr="00B9047C">
        <w:rPr>
          <w:rFonts w:cs="Arial"/>
        </w:rPr>
        <w:t>Table titles should be horizontally left aligned, vertically center aligned; w</w:t>
      </w:r>
      <w:r w:rsidR="00DD08AC" w:rsidRPr="00B9047C">
        <w:rPr>
          <w:rFonts w:cs="Arial"/>
        </w:rPr>
        <w:t>hite font, Arial 11</w:t>
      </w:r>
      <w:r w:rsidRPr="00B9047C">
        <w:rPr>
          <w:rFonts w:cs="Arial"/>
        </w:rPr>
        <w:t xml:space="preserve"> point</w:t>
      </w:r>
      <w:r w:rsidR="00DD08AC" w:rsidRPr="00B9047C">
        <w:rPr>
          <w:rFonts w:cs="Arial"/>
        </w:rPr>
        <w:t>, bold on a black box. The height of the black box for table title is 0.</w:t>
      </w:r>
      <w:r w:rsidR="00445AD4" w:rsidRPr="00B9047C">
        <w:rPr>
          <w:rFonts w:cs="Arial"/>
        </w:rPr>
        <w:t>7cm</w:t>
      </w:r>
      <w:r w:rsidR="00DD08AC" w:rsidRPr="00B9047C">
        <w:rPr>
          <w:rFonts w:cs="Arial"/>
        </w:rPr>
        <w:t xml:space="preserve"> for single line title, and </w:t>
      </w:r>
      <w:r w:rsidR="00445AD4" w:rsidRPr="00B9047C">
        <w:rPr>
          <w:rFonts w:cs="Arial"/>
        </w:rPr>
        <w:t>1.2cm</w:t>
      </w:r>
      <w:r w:rsidR="00DD08AC" w:rsidRPr="00B9047C">
        <w:rPr>
          <w:rFonts w:cs="Arial"/>
        </w:rPr>
        <w:t xml:space="preserve"> for double line title.</w:t>
      </w:r>
    </w:p>
    <w:p w14:paraId="24692BAD" w14:textId="77777777" w:rsidR="00DD08AC" w:rsidRPr="00EA1405" w:rsidRDefault="00DD08AC" w:rsidP="000D0264">
      <w:pPr>
        <w:numPr>
          <w:ilvl w:val="0"/>
          <w:numId w:val="3"/>
        </w:numPr>
        <w:tabs>
          <w:tab w:val="clear" w:pos="1080"/>
          <w:tab w:val="num" w:pos="737"/>
        </w:tabs>
        <w:spacing w:afterLines="50" w:after="120"/>
        <w:jc w:val="both"/>
        <w:rPr>
          <w:sz w:val="20"/>
        </w:rPr>
      </w:pPr>
      <w:r w:rsidRPr="00B9047C">
        <w:rPr>
          <w:rFonts w:cs="Arial"/>
        </w:rPr>
        <w:t>Notes should be added (1</w:t>
      </w:r>
      <w:r w:rsidR="00DF1E48" w:rsidRPr="00B9047C">
        <w:rPr>
          <w:rFonts w:cs="Arial"/>
        </w:rPr>
        <w:t>) at bottom of table in Arial 9 point</w:t>
      </w:r>
      <w:r w:rsidRPr="00B9047C">
        <w:rPr>
          <w:rFonts w:cs="Arial"/>
        </w:rPr>
        <w:t xml:space="preserve"> or (2) in the last raw of table without indent</w:t>
      </w:r>
      <w:r w:rsidRPr="00B9047C">
        <w:t>.</w:t>
      </w:r>
    </w:p>
    <w:p w14:paraId="71BD4444" w14:textId="77777777" w:rsidR="00DD08AC" w:rsidRPr="00EA1405" w:rsidRDefault="00DD08AC" w:rsidP="00DD08AC">
      <w:pPr>
        <w:rPr>
          <w:sz w:val="20"/>
        </w:rPr>
      </w:pP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2"/>
        <w:gridCol w:w="1646"/>
        <w:gridCol w:w="1901"/>
        <w:gridCol w:w="2251"/>
      </w:tblGrid>
      <w:tr w:rsidR="00DD08AC" w:rsidRPr="006B56B3" w14:paraId="273FD8D4" w14:textId="77777777" w:rsidTr="00B9047C">
        <w:trPr>
          <w:cantSplit/>
          <w:trHeight w:hRule="exact" w:val="397"/>
          <w:jc w:val="center"/>
        </w:trPr>
        <w:tc>
          <w:tcPr>
            <w:tcW w:w="8640" w:type="dxa"/>
            <w:gridSpan w:val="4"/>
            <w:shd w:val="clear" w:color="auto" w:fill="356392"/>
            <w:vAlign w:val="center"/>
          </w:tcPr>
          <w:p w14:paraId="04F0DC4B" w14:textId="77777777" w:rsidR="00DD08AC" w:rsidRPr="006B56B3" w:rsidRDefault="00052CBC" w:rsidP="00052CBC">
            <w:pPr>
              <w:pStyle w:val="References"/>
              <w:numPr>
                <w:ilvl w:val="0"/>
                <w:numId w:val="0"/>
              </w:numPr>
              <w:jc w:val="both"/>
              <w:rPr>
                <w:b/>
                <w:bCs/>
                <w:color w:val="FFFFFF"/>
                <w:szCs w:val="22"/>
              </w:rPr>
            </w:pPr>
            <w:r w:rsidRPr="006B56B3">
              <w:rPr>
                <w:b/>
                <w:bCs/>
                <w:color w:val="FFFFFF"/>
                <w:szCs w:val="22"/>
              </w:rPr>
              <w:t xml:space="preserve">Table 1 - </w:t>
            </w:r>
            <w:r w:rsidR="00DD08AC" w:rsidRPr="006B56B3">
              <w:rPr>
                <w:b/>
                <w:bCs/>
                <w:color w:val="FFFFFF"/>
                <w:szCs w:val="22"/>
              </w:rPr>
              <w:t>Example of Table Appearance</w:t>
            </w:r>
          </w:p>
        </w:tc>
      </w:tr>
      <w:tr w:rsidR="00DD08AC" w:rsidRPr="00EA1405" w14:paraId="638B9136" w14:textId="77777777" w:rsidTr="00211536">
        <w:trPr>
          <w:cantSplit/>
          <w:jc w:val="center"/>
        </w:trPr>
        <w:tc>
          <w:tcPr>
            <w:tcW w:w="2842" w:type="dxa"/>
            <w:vAlign w:val="center"/>
          </w:tcPr>
          <w:p w14:paraId="576DFD9A" w14:textId="77777777" w:rsidR="00DD08AC" w:rsidRPr="006B56B3" w:rsidRDefault="00DD08AC" w:rsidP="00211536">
            <w:pPr>
              <w:pStyle w:val="Text-Body"/>
              <w:keepNext/>
              <w:keepLines/>
              <w:spacing w:before="0"/>
              <w:jc w:val="both"/>
              <w:rPr>
                <w:sz w:val="20"/>
                <w:szCs w:val="20"/>
              </w:rPr>
            </w:pPr>
          </w:p>
        </w:tc>
        <w:tc>
          <w:tcPr>
            <w:tcW w:w="1646" w:type="dxa"/>
            <w:vAlign w:val="center"/>
          </w:tcPr>
          <w:p w14:paraId="31A6ECD0" w14:textId="77777777" w:rsidR="00DD08AC" w:rsidRPr="006B56B3" w:rsidRDefault="00DD08AC" w:rsidP="00211536">
            <w:pPr>
              <w:pStyle w:val="Text-Body"/>
              <w:keepNext/>
              <w:keepLines/>
              <w:spacing w:before="0"/>
              <w:jc w:val="center"/>
              <w:rPr>
                <w:sz w:val="18"/>
                <w:szCs w:val="18"/>
              </w:rPr>
            </w:pPr>
          </w:p>
        </w:tc>
        <w:tc>
          <w:tcPr>
            <w:tcW w:w="1901" w:type="dxa"/>
            <w:vAlign w:val="center"/>
          </w:tcPr>
          <w:p w14:paraId="6BD7C8AB" w14:textId="77777777" w:rsidR="00DD08AC" w:rsidRPr="00DF1E48" w:rsidRDefault="00DD08AC" w:rsidP="00211536">
            <w:pPr>
              <w:pStyle w:val="Text-Body"/>
              <w:keepNext/>
              <w:keepLines/>
              <w:spacing w:before="0"/>
              <w:jc w:val="center"/>
              <w:rPr>
                <w:sz w:val="20"/>
                <w:szCs w:val="20"/>
              </w:rPr>
            </w:pPr>
            <w:r w:rsidRPr="00DF1E48">
              <w:rPr>
                <w:sz w:val="20"/>
                <w:szCs w:val="20"/>
              </w:rPr>
              <w:t>Mean</w:t>
            </w:r>
          </w:p>
        </w:tc>
        <w:tc>
          <w:tcPr>
            <w:tcW w:w="2251" w:type="dxa"/>
            <w:vAlign w:val="center"/>
          </w:tcPr>
          <w:p w14:paraId="503A318B" w14:textId="77777777" w:rsidR="00DD08AC" w:rsidRPr="00DF1E48" w:rsidRDefault="00DD08AC" w:rsidP="00211536">
            <w:pPr>
              <w:pStyle w:val="Text-Body"/>
              <w:keepNext/>
              <w:keepLines/>
              <w:spacing w:before="0"/>
              <w:jc w:val="center"/>
              <w:rPr>
                <w:sz w:val="20"/>
                <w:szCs w:val="20"/>
              </w:rPr>
            </w:pPr>
            <w:proofErr w:type="spellStart"/>
            <w:r w:rsidRPr="00DF1E48">
              <w:rPr>
                <w:sz w:val="20"/>
                <w:szCs w:val="20"/>
              </w:rPr>
              <w:t>St.dev</w:t>
            </w:r>
            <w:proofErr w:type="spellEnd"/>
          </w:p>
        </w:tc>
      </w:tr>
      <w:tr w:rsidR="00DD08AC" w:rsidRPr="00EA1405" w14:paraId="2993DAD7" w14:textId="77777777" w:rsidTr="00211536">
        <w:trPr>
          <w:cantSplit/>
          <w:trHeight w:val="230"/>
          <w:jc w:val="center"/>
        </w:trPr>
        <w:tc>
          <w:tcPr>
            <w:tcW w:w="2842" w:type="dxa"/>
            <w:vMerge w:val="restart"/>
            <w:vAlign w:val="center"/>
          </w:tcPr>
          <w:p w14:paraId="73E1A978" w14:textId="6AF8724F" w:rsidR="00DD08AC" w:rsidRPr="00DF1E48" w:rsidRDefault="00DD08AC" w:rsidP="00211536">
            <w:pPr>
              <w:pStyle w:val="Text-Body"/>
              <w:keepNext/>
              <w:keepLines/>
              <w:spacing w:before="0"/>
              <w:jc w:val="both"/>
              <w:rPr>
                <w:sz w:val="20"/>
                <w:szCs w:val="20"/>
              </w:rPr>
            </w:pPr>
            <w:r w:rsidRPr="00DF1E48">
              <w:rPr>
                <w:sz w:val="20"/>
                <w:szCs w:val="20"/>
              </w:rPr>
              <w:t>TEL</w:t>
            </w:r>
          </w:p>
        </w:tc>
        <w:tc>
          <w:tcPr>
            <w:tcW w:w="1646" w:type="dxa"/>
            <w:vAlign w:val="center"/>
          </w:tcPr>
          <w:p w14:paraId="332F4F90"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390C219A"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2171E611"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5B07FC24" w14:textId="77777777" w:rsidTr="00211536">
        <w:trPr>
          <w:cantSplit/>
          <w:trHeight w:val="230"/>
          <w:jc w:val="center"/>
        </w:trPr>
        <w:tc>
          <w:tcPr>
            <w:tcW w:w="2842" w:type="dxa"/>
            <w:vMerge/>
            <w:vAlign w:val="center"/>
          </w:tcPr>
          <w:p w14:paraId="283F3A9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CB71CC1"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7D6DB8D" w14:textId="77777777" w:rsidR="00DD08AC" w:rsidRPr="00DF1E48" w:rsidRDefault="00DD08AC" w:rsidP="00211536">
            <w:pPr>
              <w:pStyle w:val="Text-Body"/>
              <w:keepNext/>
              <w:keepLines/>
              <w:spacing w:before="0"/>
              <w:jc w:val="center"/>
              <w:rPr>
                <w:sz w:val="20"/>
                <w:szCs w:val="20"/>
              </w:rPr>
            </w:pPr>
            <w:r w:rsidRPr="00DF1E48">
              <w:rPr>
                <w:sz w:val="20"/>
                <w:szCs w:val="20"/>
              </w:rPr>
              <w:t>15.9</w:t>
            </w:r>
          </w:p>
        </w:tc>
        <w:tc>
          <w:tcPr>
            <w:tcW w:w="2251" w:type="dxa"/>
            <w:vAlign w:val="center"/>
          </w:tcPr>
          <w:p w14:paraId="48B175FB" w14:textId="77777777" w:rsidR="00DD08AC" w:rsidRPr="00DF1E48" w:rsidRDefault="00DD08AC" w:rsidP="00211536">
            <w:pPr>
              <w:pStyle w:val="Text-Body"/>
              <w:keepNext/>
              <w:keepLines/>
              <w:spacing w:before="0"/>
              <w:jc w:val="center"/>
              <w:rPr>
                <w:sz w:val="20"/>
                <w:szCs w:val="20"/>
              </w:rPr>
            </w:pPr>
            <w:r w:rsidRPr="00DF1E48">
              <w:rPr>
                <w:sz w:val="20"/>
                <w:szCs w:val="20"/>
              </w:rPr>
              <w:t>14.0</w:t>
            </w:r>
          </w:p>
        </w:tc>
      </w:tr>
      <w:tr w:rsidR="00DD08AC" w:rsidRPr="00EA1405" w14:paraId="25ED5A6A" w14:textId="77777777" w:rsidTr="00211536">
        <w:trPr>
          <w:cantSplit/>
          <w:trHeight w:val="230"/>
          <w:jc w:val="center"/>
        </w:trPr>
        <w:tc>
          <w:tcPr>
            <w:tcW w:w="2842" w:type="dxa"/>
            <w:vMerge/>
            <w:vAlign w:val="center"/>
          </w:tcPr>
          <w:p w14:paraId="5C60E8B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CCD7793"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4170FEDF" w14:textId="77777777" w:rsidR="00DD08AC" w:rsidRPr="00DF1E48" w:rsidRDefault="00DD08AC" w:rsidP="00211536">
            <w:pPr>
              <w:pStyle w:val="Text-Body"/>
              <w:keepNext/>
              <w:keepLines/>
              <w:spacing w:before="0"/>
              <w:jc w:val="center"/>
              <w:rPr>
                <w:sz w:val="20"/>
                <w:szCs w:val="20"/>
              </w:rPr>
            </w:pPr>
            <w:r w:rsidRPr="00DF1E48">
              <w:rPr>
                <w:sz w:val="20"/>
                <w:szCs w:val="20"/>
              </w:rPr>
              <w:t>17.7</w:t>
            </w:r>
          </w:p>
        </w:tc>
        <w:tc>
          <w:tcPr>
            <w:tcW w:w="2251" w:type="dxa"/>
            <w:vAlign w:val="center"/>
          </w:tcPr>
          <w:p w14:paraId="26EE7AE5" w14:textId="77777777" w:rsidR="00DD08AC" w:rsidRPr="00DF1E48" w:rsidRDefault="00DD08AC" w:rsidP="00211536">
            <w:pPr>
              <w:pStyle w:val="Text-Body"/>
              <w:keepNext/>
              <w:keepLines/>
              <w:spacing w:before="0"/>
              <w:jc w:val="center"/>
              <w:rPr>
                <w:sz w:val="20"/>
                <w:szCs w:val="20"/>
              </w:rPr>
            </w:pPr>
            <w:r w:rsidRPr="00DF1E48">
              <w:rPr>
                <w:sz w:val="20"/>
                <w:szCs w:val="20"/>
              </w:rPr>
              <w:t>11.5</w:t>
            </w:r>
          </w:p>
        </w:tc>
      </w:tr>
      <w:tr w:rsidR="00DD08AC" w:rsidRPr="00EA1405" w14:paraId="3CEDD6A3" w14:textId="77777777" w:rsidTr="00211536">
        <w:trPr>
          <w:cantSplit/>
          <w:trHeight w:val="230"/>
          <w:jc w:val="center"/>
        </w:trPr>
        <w:tc>
          <w:tcPr>
            <w:tcW w:w="2842" w:type="dxa"/>
            <w:vMerge w:val="restart"/>
            <w:vAlign w:val="center"/>
          </w:tcPr>
          <w:p w14:paraId="1DB26954" w14:textId="77777777" w:rsidR="00DD08AC" w:rsidRPr="00DF1E48" w:rsidRDefault="00DD08AC" w:rsidP="00211536">
            <w:pPr>
              <w:pStyle w:val="Text-Body"/>
              <w:keepNext/>
              <w:keepLines/>
              <w:spacing w:before="0"/>
              <w:ind w:right="-108"/>
              <w:jc w:val="both"/>
              <w:rPr>
                <w:sz w:val="20"/>
                <w:szCs w:val="20"/>
              </w:rPr>
            </w:pPr>
            <w:r w:rsidRPr="00DF1E48">
              <w:rPr>
                <w:sz w:val="20"/>
                <w:szCs w:val="20"/>
              </w:rPr>
              <w:t>CALL</w:t>
            </w:r>
          </w:p>
        </w:tc>
        <w:tc>
          <w:tcPr>
            <w:tcW w:w="1646" w:type="dxa"/>
            <w:vAlign w:val="center"/>
          </w:tcPr>
          <w:p w14:paraId="607F86AB"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175E2F15" w14:textId="77777777" w:rsidR="00DD08AC" w:rsidRPr="00DF1E48" w:rsidRDefault="00DD08AC" w:rsidP="00211536">
            <w:pPr>
              <w:pStyle w:val="Text-Body"/>
              <w:keepNext/>
              <w:keepLines/>
              <w:spacing w:before="0"/>
              <w:jc w:val="center"/>
              <w:rPr>
                <w:sz w:val="20"/>
                <w:szCs w:val="20"/>
              </w:rPr>
            </w:pPr>
            <w:r w:rsidRPr="00DF1E48">
              <w:rPr>
                <w:sz w:val="20"/>
                <w:szCs w:val="20"/>
              </w:rPr>
              <w:t>--</w:t>
            </w:r>
          </w:p>
        </w:tc>
        <w:tc>
          <w:tcPr>
            <w:tcW w:w="2251" w:type="dxa"/>
            <w:vAlign w:val="center"/>
          </w:tcPr>
          <w:p w14:paraId="1340EDC2" w14:textId="77777777" w:rsidR="00DD08AC" w:rsidRPr="00DF1E48" w:rsidRDefault="00DD08AC" w:rsidP="00211536">
            <w:pPr>
              <w:pStyle w:val="Text-Body"/>
              <w:keepNext/>
              <w:keepLines/>
              <w:spacing w:before="0"/>
              <w:jc w:val="center"/>
              <w:rPr>
                <w:sz w:val="20"/>
                <w:szCs w:val="20"/>
              </w:rPr>
            </w:pPr>
            <w:r w:rsidRPr="00DF1E48">
              <w:rPr>
                <w:sz w:val="20"/>
                <w:szCs w:val="20"/>
              </w:rPr>
              <w:t>--</w:t>
            </w:r>
          </w:p>
        </w:tc>
      </w:tr>
      <w:tr w:rsidR="00DD08AC" w:rsidRPr="00EA1405" w14:paraId="0ECF8A49" w14:textId="77777777" w:rsidTr="00211536">
        <w:trPr>
          <w:cantSplit/>
          <w:trHeight w:val="230"/>
          <w:jc w:val="center"/>
        </w:trPr>
        <w:tc>
          <w:tcPr>
            <w:tcW w:w="2842" w:type="dxa"/>
            <w:vMerge/>
            <w:vAlign w:val="center"/>
          </w:tcPr>
          <w:p w14:paraId="0B4FF6AC"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15B6D497"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22066FDC"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6BFE1DF1"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.06</w:t>
            </w:r>
          </w:p>
        </w:tc>
      </w:tr>
      <w:tr w:rsidR="00DD08AC" w:rsidRPr="00EA1405" w14:paraId="79129899" w14:textId="77777777" w:rsidTr="00211536">
        <w:trPr>
          <w:cantSplit/>
          <w:trHeight w:val="230"/>
          <w:jc w:val="center"/>
        </w:trPr>
        <w:tc>
          <w:tcPr>
            <w:tcW w:w="2842" w:type="dxa"/>
            <w:vMerge/>
            <w:vAlign w:val="center"/>
          </w:tcPr>
          <w:p w14:paraId="4AF8BD01"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377A8D4"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6094A235"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.1</w:t>
            </w:r>
          </w:p>
        </w:tc>
        <w:tc>
          <w:tcPr>
            <w:tcW w:w="2251" w:type="dxa"/>
            <w:vAlign w:val="center"/>
          </w:tcPr>
          <w:p w14:paraId="411FB940" w14:textId="77777777" w:rsidR="00DD08AC" w:rsidRPr="00DF1E48" w:rsidRDefault="00206E3C" w:rsidP="00211536">
            <w:pPr>
              <w:pStyle w:val="Text-Body"/>
              <w:keepNext/>
              <w:keepLines/>
              <w:spacing w:before="0"/>
              <w:jc w:val="center"/>
              <w:rPr>
                <w:sz w:val="20"/>
                <w:szCs w:val="20"/>
              </w:rPr>
            </w:pPr>
            <w:r>
              <w:rPr>
                <w:sz w:val="20"/>
                <w:szCs w:val="20"/>
              </w:rPr>
              <w:t>0</w:t>
            </w:r>
            <w:r w:rsidR="00DD08AC" w:rsidRPr="00DF1E48">
              <w:rPr>
                <w:sz w:val="20"/>
                <w:szCs w:val="20"/>
              </w:rPr>
              <w:t>.09</w:t>
            </w:r>
          </w:p>
        </w:tc>
      </w:tr>
      <w:tr w:rsidR="00DD08AC" w:rsidRPr="00EA1405" w14:paraId="7EF1F15B" w14:textId="77777777" w:rsidTr="00211536">
        <w:trPr>
          <w:cantSplit/>
          <w:trHeight w:val="230"/>
          <w:jc w:val="center"/>
        </w:trPr>
        <w:tc>
          <w:tcPr>
            <w:tcW w:w="2842" w:type="dxa"/>
            <w:vMerge w:val="restart"/>
            <w:vAlign w:val="center"/>
          </w:tcPr>
          <w:p w14:paraId="5975294E" w14:textId="77777777" w:rsidR="00DD08AC" w:rsidRPr="00DF1E48" w:rsidRDefault="00DD08AC" w:rsidP="00211536">
            <w:pPr>
              <w:pStyle w:val="Text-Body"/>
              <w:keepNext/>
              <w:keepLines/>
              <w:spacing w:before="0"/>
              <w:jc w:val="both"/>
              <w:rPr>
                <w:sz w:val="20"/>
                <w:szCs w:val="20"/>
              </w:rPr>
            </w:pPr>
            <w:r w:rsidRPr="00DF1E48">
              <w:rPr>
                <w:sz w:val="20"/>
                <w:szCs w:val="20"/>
              </w:rPr>
              <w:t>URBAN</w:t>
            </w:r>
          </w:p>
        </w:tc>
        <w:tc>
          <w:tcPr>
            <w:tcW w:w="1646" w:type="dxa"/>
            <w:vAlign w:val="center"/>
          </w:tcPr>
          <w:p w14:paraId="7EBE7BC2" w14:textId="77777777" w:rsidR="00DD08AC" w:rsidRPr="00DF1E48" w:rsidRDefault="00DD08AC" w:rsidP="00211536">
            <w:pPr>
              <w:pStyle w:val="Text-Body"/>
              <w:keepNext/>
              <w:keepLines/>
              <w:spacing w:before="0"/>
              <w:jc w:val="center"/>
              <w:rPr>
                <w:sz w:val="20"/>
                <w:szCs w:val="20"/>
              </w:rPr>
            </w:pPr>
            <w:r w:rsidRPr="00DF1E48">
              <w:rPr>
                <w:sz w:val="20"/>
                <w:szCs w:val="20"/>
              </w:rPr>
              <w:t>1985</w:t>
            </w:r>
          </w:p>
        </w:tc>
        <w:tc>
          <w:tcPr>
            <w:tcW w:w="1901" w:type="dxa"/>
            <w:vAlign w:val="center"/>
          </w:tcPr>
          <w:p w14:paraId="6C9ECD4A" w14:textId="77777777" w:rsidR="00DD08AC" w:rsidRPr="00DF1E48" w:rsidRDefault="00DD08AC" w:rsidP="00211536">
            <w:pPr>
              <w:pStyle w:val="Text-Body"/>
              <w:keepNext/>
              <w:keepLines/>
              <w:spacing w:before="0"/>
              <w:jc w:val="center"/>
              <w:rPr>
                <w:sz w:val="20"/>
                <w:szCs w:val="20"/>
              </w:rPr>
            </w:pPr>
            <w:r w:rsidRPr="00DF1E48">
              <w:rPr>
                <w:sz w:val="20"/>
                <w:szCs w:val="20"/>
              </w:rPr>
              <w:t>64.8</w:t>
            </w:r>
          </w:p>
        </w:tc>
        <w:tc>
          <w:tcPr>
            <w:tcW w:w="2251" w:type="dxa"/>
            <w:vAlign w:val="center"/>
          </w:tcPr>
          <w:p w14:paraId="23368DFD" w14:textId="77777777" w:rsidR="00DD08AC" w:rsidRPr="00DF1E48" w:rsidRDefault="00DD08AC" w:rsidP="00211536">
            <w:pPr>
              <w:pStyle w:val="Text-Body"/>
              <w:keepNext/>
              <w:keepLines/>
              <w:spacing w:before="0"/>
              <w:jc w:val="center"/>
              <w:rPr>
                <w:sz w:val="20"/>
                <w:szCs w:val="20"/>
              </w:rPr>
            </w:pPr>
            <w:r w:rsidRPr="00DF1E48">
              <w:rPr>
                <w:sz w:val="20"/>
                <w:szCs w:val="20"/>
              </w:rPr>
              <w:t>20.3</w:t>
            </w:r>
          </w:p>
        </w:tc>
      </w:tr>
      <w:tr w:rsidR="00DD08AC" w:rsidRPr="00EA1405" w14:paraId="2D60F063" w14:textId="77777777" w:rsidTr="00211536">
        <w:trPr>
          <w:cantSplit/>
          <w:trHeight w:val="230"/>
          <w:jc w:val="center"/>
        </w:trPr>
        <w:tc>
          <w:tcPr>
            <w:tcW w:w="2842" w:type="dxa"/>
            <w:vMerge/>
            <w:vAlign w:val="center"/>
          </w:tcPr>
          <w:p w14:paraId="22C53715"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02DEE066" w14:textId="77777777" w:rsidR="00DD08AC" w:rsidRPr="00DF1E48" w:rsidRDefault="00DD08AC" w:rsidP="00211536">
            <w:pPr>
              <w:pStyle w:val="Text-Body"/>
              <w:keepNext/>
              <w:keepLines/>
              <w:spacing w:before="0"/>
              <w:jc w:val="center"/>
              <w:rPr>
                <w:sz w:val="20"/>
                <w:szCs w:val="20"/>
              </w:rPr>
            </w:pPr>
            <w:r w:rsidRPr="00DF1E48">
              <w:rPr>
                <w:sz w:val="20"/>
                <w:szCs w:val="20"/>
              </w:rPr>
              <w:t>1991</w:t>
            </w:r>
          </w:p>
        </w:tc>
        <w:tc>
          <w:tcPr>
            <w:tcW w:w="1901" w:type="dxa"/>
            <w:vAlign w:val="center"/>
          </w:tcPr>
          <w:p w14:paraId="3B534C46" w14:textId="77777777" w:rsidR="00DD08AC" w:rsidRPr="00DF1E48" w:rsidRDefault="00DD08AC" w:rsidP="00211536">
            <w:pPr>
              <w:pStyle w:val="Text-Body"/>
              <w:keepNext/>
              <w:keepLines/>
              <w:spacing w:before="0"/>
              <w:jc w:val="center"/>
              <w:rPr>
                <w:sz w:val="20"/>
                <w:szCs w:val="20"/>
              </w:rPr>
            </w:pPr>
            <w:r w:rsidRPr="00DF1E48">
              <w:rPr>
                <w:sz w:val="20"/>
                <w:szCs w:val="20"/>
              </w:rPr>
              <w:t>67.1</w:t>
            </w:r>
          </w:p>
        </w:tc>
        <w:tc>
          <w:tcPr>
            <w:tcW w:w="2251" w:type="dxa"/>
            <w:vAlign w:val="center"/>
          </w:tcPr>
          <w:p w14:paraId="05A1DB26" w14:textId="77777777" w:rsidR="00DD08AC" w:rsidRPr="00DF1E48" w:rsidRDefault="00DD08AC" w:rsidP="00211536">
            <w:pPr>
              <w:pStyle w:val="Text-Body"/>
              <w:keepNext/>
              <w:keepLines/>
              <w:spacing w:before="0"/>
              <w:jc w:val="center"/>
              <w:rPr>
                <w:sz w:val="20"/>
                <w:szCs w:val="20"/>
              </w:rPr>
            </w:pPr>
            <w:r w:rsidRPr="00DF1E48">
              <w:rPr>
                <w:sz w:val="20"/>
                <w:szCs w:val="20"/>
              </w:rPr>
              <w:t>19.6</w:t>
            </w:r>
          </w:p>
        </w:tc>
      </w:tr>
      <w:tr w:rsidR="00DD08AC" w:rsidRPr="00EA1405" w14:paraId="1DF3CE6B" w14:textId="77777777" w:rsidTr="00211536">
        <w:trPr>
          <w:cantSplit/>
          <w:trHeight w:val="230"/>
          <w:jc w:val="center"/>
        </w:trPr>
        <w:tc>
          <w:tcPr>
            <w:tcW w:w="2842" w:type="dxa"/>
            <w:vMerge/>
            <w:vAlign w:val="center"/>
          </w:tcPr>
          <w:p w14:paraId="7AF2C68D" w14:textId="77777777" w:rsidR="00DD08AC" w:rsidRPr="00DF1E48" w:rsidRDefault="00DD08AC" w:rsidP="00211536">
            <w:pPr>
              <w:pStyle w:val="Text-Body"/>
              <w:keepNext/>
              <w:keepLines/>
              <w:spacing w:before="0"/>
              <w:jc w:val="both"/>
              <w:rPr>
                <w:sz w:val="20"/>
                <w:szCs w:val="20"/>
              </w:rPr>
            </w:pPr>
          </w:p>
        </w:tc>
        <w:tc>
          <w:tcPr>
            <w:tcW w:w="1646" w:type="dxa"/>
            <w:vAlign w:val="center"/>
          </w:tcPr>
          <w:p w14:paraId="4EB7FF17" w14:textId="77777777" w:rsidR="00DD08AC" w:rsidRPr="00DF1E48" w:rsidRDefault="00DD08AC" w:rsidP="00211536">
            <w:pPr>
              <w:pStyle w:val="Text-Body"/>
              <w:keepNext/>
              <w:keepLines/>
              <w:spacing w:before="0"/>
              <w:jc w:val="center"/>
              <w:rPr>
                <w:sz w:val="20"/>
                <w:szCs w:val="20"/>
              </w:rPr>
            </w:pPr>
            <w:r w:rsidRPr="00DF1E48">
              <w:rPr>
                <w:sz w:val="20"/>
                <w:szCs w:val="20"/>
              </w:rPr>
              <w:t>2001</w:t>
            </w:r>
          </w:p>
        </w:tc>
        <w:tc>
          <w:tcPr>
            <w:tcW w:w="1901" w:type="dxa"/>
            <w:vAlign w:val="center"/>
          </w:tcPr>
          <w:p w14:paraId="03C1F68B" w14:textId="77777777" w:rsidR="00DD08AC" w:rsidRPr="00DF1E48" w:rsidRDefault="00DD08AC" w:rsidP="00211536">
            <w:pPr>
              <w:pStyle w:val="Text-Body"/>
              <w:keepNext/>
              <w:keepLines/>
              <w:spacing w:before="0"/>
              <w:jc w:val="center"/>
              <w:rPr>
                <w:sz w:val="20"/>
                <w:szCs w:val="20"/>
              </w:rPr>
            </w:pPr>
            <w:r w:rsidRPr="00DF1E48">
              <w:rPr>
                <w:sz w:val="20"/>
                <w:szCs w:val="20"/>
              </w:rPr>
              <w:t>69.9</w:t>
            </w:r>
          </w:p>
        </w:tc>
        <w:tc>
          <w:tcPr>
            <w:tcW w:w="2251" w:type="dxa"/>
            <w:vAlign w:val="center"/>
          </w:tcPr>
          <w:p w14:paraId="431BD629" w14:textId="77777777" w:rsidR="00DD08AC" w:rsidRPr="00DF1E48" w:rsidRDefault="00DD08AC" w:rsidP="00211536">
            <w:pPr>
              <w:pStyle w:val="Text-Body"/>
              <w:keepNext/>
              <w:keepLines/>
              <w:spacing w:before="0"/>
              <w:jc w:val="center"/>
              <w:rPr>
                <w:sz w:val="20"/>
                <w:szCs w:val="20"/>
              </w:rPr>
            </w:pPr>
            <w:r w:rsidRPr="00DF1E48">
              <w:rPr>
                <w:sz w:val="20"/>
                <w:szCs w:val="20"/>
              </w:rPr>
              <w:t>18.7</w:t>
            </w:r>
          </w:p>
        </w:tc>
      </w:tr>
      <w:tr w:rsidR="00DD08AC" w:rsidRPr="00DF1E48" w14:paraId="57079344" w14:textId="77777777">
        <w:trPr>
          <w:cantSplit/>
          <w:jc w:val="center"/>
        </w:trPr>
        <w:tc>
          <w:tcPr>
            <w:tcW w:w="8640" w:type="dxa"/>
            <w:gridSpan w:val="4"/>
          </w:tcPr>
          <w:p w14:paraId="2D42AB73" w14:textId="77777777" w:rsidR="00DD08AC" w:rsidRPr="008C064F" w:rsidRDefault="00DD08AC" w:rsidP="00DD08AC">
            <w:pPr>
              <w:jc w:val="both"/>
              <w:rPr>
                <w:sz w:val="20"/>
                <w:szCs w:val="18"/>
              </w:rPr>
            </w:pPr>
            <w:r w:rsidRPr="008C064F">
              <w:rPr>
                <w:sz w:val="20"/>
                <w:szCs w:val="18"/>
              </w:rPr>
              <w:t xml:space="preserve">TEL = Average monthly telephone subscription </w:t>
            </w:r>
            <w:proofErr w:type="gramStart"/>
            <w:r w:rsidRPr="008C064F">
              <w:rPr>
                <w:sz w:val="20"/>
                <w:szCs w:val="18"/>
              </w:rPr>
              <w:t>cost;</w:t>
            </w:r>
            <w:proofErr w:type="gramEnd"/>
          </w:p>
          <w:p w14:paraId="71B826AD" w14:textId="77777777" w:rsidR="00DD08AC" w:rsidRPr="008C064F" w:rsidRDefault="00DD08AC" w:rsidP="00DD08AC">
            <w:pPr>
              <w:jc w:val="both"/>
              <w:rPr>
                <w:sz w:val="20"/>
                <w:szCs w:val="18"/>
              </w:rPr>
            </w:pPr>
            <w:r w:rsidRPr="008C064F">
              <w:rPr>
                <w:sz w:val="20"/>
                <w:szCs w:val="18"/>
              </w:rPr>
              <w:t xml:space="preserve">CALL = Average cost of local </w:t>
            </w:r>
            <w:proofErr w:type="gramStart"/>
            <w:r w:rsidRPr="008C064F">
              <w:rPr>
                <w:sz w:val="20"/>
                <w:szCs w:val="18"/>
              </w:rPr>
              <w:t>call;</w:t>
            </w:r>
            <w:proofErr w:type="gramEnd"/>
          </w:p>
          <w:p w14:paraId="40B0BB20" w14:textId="77777777" w:rsidR="00DD08AC" w:rsidRPr="00DF1E48" w:rsidRDefault="00DD08AC" w:rsidP="00DD08AC">
            <w:pPr>
              <w:jc w:val="both"/>
              <w:rPr>
                <w:sz w:val="16"/>
                <w:szCs w:val="18"/>
              </w:rPr>
            </w:pPr>
            <w:r w:rsidRPr="008C064F">
              <w:rPr>
                <w:sz w:val="20"/>
                <w:szCs w:val="18"/>
              </w:rPr>
              <w:t>URBAN = Size of urban population, as a percentage of total population;</w:t>
            </w:r>
          </w:p>
        </w:tc>
      </w:tr>
    </w:tbl>
    <w:p w14:paraId="58A96CF8" w14:textId="77777777" w:rsidR="00077BA6" w:rsidRPr="00DF1E48" w:rsidRDefault="00DD08AC" w:rsidP="00EA1405">
      <w:pPr>
        <w:jc w:val="both"/>
        <w:rPr>
          <w:sz w:val="18"/>
          <w:szCs w:val="20"/>
        </w:rPr>
      </w:pPr>
      <w:r w:rsidRPr="00DF1E48">
        <w:rPr>
          <w:sz w:val="18"/>
        </w:rPr>
        <w:t xml:space="preserve">Notes: Year dummies are included in all regressions. Standard errors are in parentheses. </w:t>
      </w:r>
      <w:r w:rsidRPr="00DF1E48">
        <w:rPr>
          <w:sz w:val="18"/>
          <w:szCs w:val="20"/>
        </w:rPr>
        <w:t>*p&lt;0.1. **p&lt;0.05.***p&lt;0.01</w:t>
      </w:r>
    </w:p>
    <w:p w14:paraId="76C65B0E" w14:textId="03CF3846" w:rsidR="00DD08AC" w:rsidRDefault="00077BA6" w:rsidP="00B9047C">
      <w:pPr>
        <w:spacing w:afterLines="100" w:after="240"/>
        <w:rPr>
          <w:rFonts w:eastAsia="PMingLiU"/>
          <w:sz w:val="24"/>
          <w:lang w:eastAsia="zh-TW"/>
        </w:rPr>
      </w:pPr>
      <w:r>
        <w:rPr>
          <w:sz w:val="18"/>
          <w:szCs w:val="20"/>
        </w:rPr>
        <w:br w:type="page"/>
      </w:r>
      <w:r w:rsidRPr="00B9047C">
        <w:rPr>
          <w:rFonts w:hint="eastAsia"/>
          <w:b/>
          <w:color w:val="356392"/>
          <w:sz w:val="28"/>
          <w:szCs w:val="28"/>
        </w:rPr>
        <w:lastRenderedPageBreak/>
        <w:t>Reference</w:t>
      </w:r>
      <w:r w:rsidR="006D1883" w:rsidRPr="006D1883">
        <w:rPr>
          <w:rFonts w:hint="eastAsia"/>
          <w:b/>
          <w:color w:val="356392"/>
          <w:sz w:val="28"/>
          <w:szCs w:val="28"/>
        </w:rPr>
        <w:t>s</w:t>
      </w:r>
    </w:p>
    <w:p w14:paraId="32A016AE" w14:textId="77777777" w:rsidR="00814E62" w:rsidRPr="00B9047C" w:rsidRDefault="00814E62" w:rsidP="00B9047C">
      <w:pPr>
        <w:spacing w:beforeLines="50" w:before="120"/>
        <w:jc w:val="both"/>
        <w:rPr>
          <w:rFonts w:eastAsia="PMingLiU"/>
          <w:lang w:eastAsia="zh-TW"/>
        </w:rPr>
      </w:pPr>
      <w:r w:rsidRPr="00B9047C">
        <w:rPr>
          <w:rFonts w:eastAsia="PMingLiU"/>
          <w:lang w:eastAsia="zh-TW"/>
        </w:rPr>
        <w:t>All references should follow the American Psychological Association (2010) guide. The only major difference between APA and PAJAIS style does not use Digital Object Identifiers (DOIs).</w:t>
      </w:r>
    </w:p>
    <w:p w14:paraId="4292EEF2" w14:textId="66328F13" w:rsidR="00C132EA" w:rsidRDefault="00077BA6" w:rsidP="000D0264">
      <w:pPr>
        <w:numPr>
          <w:ilvl w:val="0"/>
          <w:numId w:val="4"/>
        </w:numPr>
        <w:spacing w:beforeLines="50" w:before="120"/>
        <w:ind w:leftChars="150" w:left="1030"/>
        <w:rPr>
          <w:b/>
          <w:szCs w:val="22"/>
        </w:rPr>
      </w:pPr>
      <w:r w:rsidRPr="00425F00">
        <w:rPr>
          <w:rFonts w:eastAsia="PMingLiU" w:hint="eastAsia"/>
          <w:b/>
          <w:szCs w:val="22"/>
          <w:lang w:eastAsia="zh-TW"/>
        </w:rPr>
        <w:t xml:space="preserve">Journal </w:t>
      </w:r>
      <w:r w:rsidR="00B3096E">
        <w:rPr>
          <w:rFonts w:eastAsia="PMingLiU" w:hint="eastAsia"/>
          <w:b/>
          <w:szCs w:val="22"/>
          <w:lang w:eastAsia="zh-TW"/>
        </w:rPr>
        <w:t>P</w:t>
      </w:r>
      <w:r w:rsidRPr="00425F00">
        <w:rPr>
          <w:rFonts w:eastAsia="PMingLiU" w:hint="eastAsia"/>
          <w:b/>
          <w:szCs w:val="22"/>
          <w:lang w:eastAsia="zh-TW"/>
        </w:rPr>
        <w:t>apers:</w:t>
      </w:r>
    </w:p>
    <w:p w14:paraId="19E59CAC" w14:textId="09990B6C" w:rsidR="00C132EA" w:rsidRDefault="00077BA6" w:rsidP="00C132EA">
      <w:pPr>
        <w:spacing w:beforeLines="50" w:before="120"/>
        <w:ind w:leftChars="350" w:left="1329" w:hangingChars="254" w:hanging="559"/>
        <w:jc w:val="both"/>
        <w:rPr>
          <w:b/>
          <w:szCs w:val="22"/>
        </w:rPr>
      </w:pPr>
      <w:proofErr w:type="spellStart"/>
      <w:r w:rsidRPr="00C132EA">
        <w:rPr>
          <w:rFonts w:eastAsia="PMingLiU" w:hint="eastAsia"/>
          <w:szCs w:val="22"/>
          <w:lang w:eastAsia="zh-TW"/>
        </w:rPr>
        <w:t>Hevner</w:t>
      </w:r>
      <w:proofErr w:type="spellEnd"/>
      <w:r w:rsidRPr="00C132EA">
        <w:rPr>
          <w:rFonts w:eastAsia="PMingLiU" w:hint="eastAsia"/>
          <w:szCs w:val="22"/>
          <w:lang w:eastAsia="zh-TW"/>
        </w:rPr>
        <w:t>, A., March, S., Park, J.</w:t>
      </w:r>
      <w:r w:rsidR="007F6342" w:rsidRPr="00C132EA">
        <w:rPr>
          <w:rFonts w:eastAsia="PMingLiU"/>
          <w:szCs w:val="22"/>
          <w:lang w:eastAsia="zh-TW"/>
        </w:rPr>
        <w:t>,</w:t>
      </w:r>
      <w:r w:rsidR="007F6342" w:rsidRPr="00C132EA">
        <w:rPr>
          <w:rFonts w:eastAsia="PMingLiU" w:hint="eastAsia"/>
          <w:szCs w:val="22"/>
          <w:lang w:eastAsia="zh-TW"/>
        </w:rPr>
        <w:t xml:space="preserve"> &amp;</w:t>
      </w:r>
      <w:r w:rsidRPr="00C132EA">
        <w:rPr>
          <w:rFonts w:eastAsia="PMingLiU" w:hint="eastAsia"/>
          <w:szCs w:val="22"/>
          <w:lang w:eastAsia="zh-TW"/>
        </w:rPr>
        <w:t xml:space="preserve"> Ram, S. </w:t>
      </w:r>
      <w:r w:rsidR="00E3647A" w:rsidRPr="00C132EA">
        <w:rPr>
          <w:rFonts w:eastAsia="PMingLiU" w:hint="eastAsia"/>
          <w:szCs w:val="22"/>
          <w:lang w:eastAsia="zh-TW"/>
        </w:rPr>
        <w:t>(2004)</w:t>
      </w:r>
      <w:r w:rsidR="007F6342" w:rsidRPr="00C132EA">
        <w:rPr>
          <w:rFonts w:eastAsia="PMingLiU"/>
          <w:szCs w:val="22"/>
          <w:lang w:eastAsia="zh-TW"/>
        </w:rPr>
        <w:t xml:space="preserve">. </w:t>
      </w:r>
      <w:r w:rsidR="00E3647A" w:rsidRPr="00C132EA">
        <w:rPr>
          <w:rFonts w:eastAsia="PMingLiU" w:hint="eastAsia"/>
          <w:szCs w:val="22"/>
          <w:lang w:eastAsia="zh-TW"/>
        </w:rPr>
        <w:t xml:space="preserve">Design </w:t>
      </w:r>
      <w:r w:rsidR="00CE4DDD">
        <w:rPr>
          <w:rFonts w:eastAsia="PMingLiU"/>
          <w:szCs w:val="22"/>
          <w:lang w:eastAsia="zh-TW"/>
        </w:rPr>
        <w:t>s</w:t>
      </w:r>
      <w:r w:rsidR="00E3647A" w:rsidRPr="00C132EA">
        <w:rPr>
          <w:rFonts w:eastAsia="PMingLiU" w:hint="eastAsia"/>
          <w:szCs w:val="22"/>
          <w:lang w:eastAsia="zh-TW"/>
        </w:rPr>
        <w:t xml:space="preserve">cience </w:t>
      </w:r>
      <w:r w:rsidR="007F6342" w:rsidRPr="00C132EA">
        <w:rPr>
          <w:rFonts w:eastAsia="PMingLiU" w:hint="eastAsia"/>
          <w:szCs w:val="22"/>
          <w:lang w:eastAsia="zh-TW"/>
        </w:rPr>
        <w:t xml:space="preserve">in </w:t>
      </w:r>
      <w:r w:rsidR="00CE4DDD">
        <w:rPr>
          <w:rFonts w:eastAsia="PMingLiU"/>
          <w:szCs w:val="22"/>
          <w:lang w:eastAsia="zh-TW"/>
        </w:rPr>
        <w:t>i</w:t>
      </w:r>
      <w:r w:rsidR="007F6342" w:rsidRPr="00C132EA">
        <w:rPr>
          <w:rFonts w:eastAsia="PMingLiU" w:hint="eastAsia"/>
          <w:szCs w:val="22"/>
          <w:lang w:eastAsia="zh-TW"/>
        </w:rPr>
        <w:t xml:space="preserve">nformation </w:t>
      </w:r>
      <w:r w:rsidR="00CE4DDD">
        <w:rPr>
          <w:rFonts w:eastAsia="PMingLiU"/>
          <w:szCs w:val="22"/>
          <w:lang w:eastAsia="zh-TW"/>
        </w:rPr>
        <w:t>s</w:t>
      </w:r>
      <w:r w:rsidR="007F6342" w:rsidRPr="00C132EA">
        <w:rPr>
          <w:rFonts w:eastAsia="PMingLiU" w:hint="eastAsia"/>
          <w:szCs w:val="22"/>
          <w:lang w:eastAsia="zh-TW"/>
        </w:rPr>
        <w:t xml:space="preserve">ystems </w:t>
      </w:r>
      <w:r w:rsidR="00CE4DDD">
        <w:rPr>
          <w:rFonts w:eastAsia="PMingLiU"/>
          <w:szCs w:val="22"/>
          <w:lang w:eastAsia="zh-TW"/>
        </w:rPr>
        <w:t>r</w:t>
      </w:r>
      <w:r w:rsidR="007F6342" w:rsidRPr="00C132EA">
        <w:rPr>
          <w:rFonts w:eastAsia="PMingLiU" w:hint="eastAsia"/>
          <w:szCs w:val="22"/>
          <w:lang w:eastAsia="zh-TW"/>
        </w:rPr>
        <w:t>esearch.</w:t>
      </w:r>
      <w:r w:rsidR="00E3647A" w:rsidRPr="00C132EA">
        <w:rPr>
          <w:rFonts w:eastAsia="PMingLiU" w:hint="eastAsia"/>
          <w:szCs w:val="22"/>
          <w:lang w:eastAsia="zh-TW"/>
        </w:rPr>
        <w:t xml:space="preserve"> </w:t>
      </w:r>
      <w:r w:rsidR="00E3647A" w:rsidRPr="00C132EA">
        <w:rPr>
          <w:rFonts w:eastAsia="PMingLiU" w:hint="eastAsia"/>
          <w:i/>
          <w:szCs w:val="22"/>
          <w:lang w:eastAsia="zh-TW"/>
        </w:rPr>
        <w:t>MIS Quarterly</w:t>
      </w:r>
      <w:r w:rsidR="00E3647A" w:rsidRPr="00C132EA">
        <w:rPr>
          <w:rFonts w:eastAsia="PMingLiU" w:hint="eastAsia"/>
          <w:szCs w:val="22"/>
          <w:lang w:eastAsia="zh-TW"/>
        </w:rPr>
        <w:t xml:space="preserve">, </w:t>
      </w:r>
      <w:r w:rsidR="00E3647A" w:rsidRPr="00C132EA">
        <w:rPr>
          <w:rFonts w:eastAsia="PMingLiU" w:hint="eastAsia"/>
          <w:i/>
          <w:szCs w:val="22"/>
          <w:lang w:eastAsia="zh-TW"/>
        </w:rPr>
        <w:t>28</w:t>
      </w:r>
      <w:r w:rsidR="00E3647A" w:rsidRPr="00C132EA">
        <w:rPr>
          <w:rFonts w:eastAsia="PMingLiU" w:hint="eastAsia"/>
          <w:szCs w:val="22"/>
          <w:lang w:eastAsia="zh-TW"/>
        </w:rPr>
        <w:t>(1),</w:t>
      </w:r>
      <w:r w:rsidR="007F6342" w:rsidRPr="00C132EA">
        <w:rPr>
          <w:rFonts w:eastAsia="PMingLiU" w:hint="eastAsia"/>
          <w:szCs w:val="22"/>
          <w:lang w:eastAsia="zh-TW"/>
        </w:rPr>
        <w:t xml:space="preserve"> </w:t>
      </w:r>
      <w:r w:rsidR="00E3647A" w:rsidRPr="00C132EA">
        <w:rPr>
          <w:rFonts w:eastAsia="PMingLiU" w:hint="eastAsia"/>
          <w:szCs w:val="22"/>
          <w:lang w:eastAsia="zh-TW"/>
        </w:rPr>
        <w:t>75-105.</w:t>
      </w:r>
    </w:p>
    <w:p w14:paraId="18B83566" w14:textId="77777777" w:rsidR="00C132EA" w:rsidRDefault="007F6342" w:rsidP="000D0264">
      <w:pPr>
        <w:numPr>
          <w:ilvl w:val="0"/>
          <w:numId w:val="4"/>
        </w:numPr>
        <w:spacing w:beforeLines="50" w:before="120"/>
        <w:ind w:leftChars="150" w:left="1030"/>
        <w:rPr>
          <w:b/>
          <w:szCs w:val="22"/>
        </w:rPr>
      </w:pPr>
      <w:r w:rsidRPr="00C132EA">
        <w:rPr>
          <w:rFonts w:eastAsia="PMingLiU"/>
          <w:b/>
          <w:szCs w:val="22"/>
          <w:lang w:eastAsia="zh-TW"/>
        </w:rPr>
        <w:t>Magazine Articles</w:t>
      </w:r>
      <w:r w:rsidRPr="00C132EA">
        <w:rPr>
          <w:rFonts w:eastAsia="PMingLiU" w:hint="eastAsia"/>
          <w:b/>
          <w:szCs w:val="22"/>
          <w:lang w:eastAsia="zh-TW"/>
        </w:rPr>
        <w:t>:</w:t>
      </w:r>
    </w:p>
    <w:p w14:paraId="6DE54565" w14:textId="77777777" w:rsidR="007F6342" w:rsidRPr="00C132EA" w:rsidRDefault="007F634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 xml:space="preserve">Ackerman (2007). The perfect blend. </w:t>
      </w:r>
      <w:r w:rsidRPr="00C132EA">
        <w:rPr>
          <w:rFonts w:eastAsia="PMingLiU"/>
          <w:i/>
          <w:szCs w:val="22"/>
          <w:lang w:eastAsia="zh-TW"/>
        </w:rPr>
        <w:t>Consumer Goods Technology Magazine</w:t>
      </w:r>
      <w:r w:rsidRPr="00C132EA">
        <w:rPr>
          <w:rFonts w:eastAsia="PMingLiU"/>
          <w:szCs w:val="22"/>
          <w:lang w:eastAsia="zh-TW"/>
        </w:rPr>
        <w:t>. Retrieved from http://consumergoods.edgl.com/media/publicationsarticle/art-mar07-6.pdf</w:t>
      </w:r>
    </w:p>
    <w:p w14:paraId="0FA42E81" w14:textId="77777777" w:rsidR="00077BA6" w:rsidRPr="00C132EA" w:rsidRDefault="00077BA6"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Books:</w:t>
      </w:r>
    </w:p>
    <w:p w14:paraId="2898B340" w14:textId="16A09267" w:rsidR="00E3647A" w:rsidRPr="00425F00" w:rsidRDefault="00E3647A" w:rsidP="00C132EA">
      <w:pPr>
        <w:spacing w:beforeLines="50" w:before="120"/>
        <w:ind w:leftChars="350" w:left="1329" w:hangingChars="254" w:hanging="559"/>
        <w:jc w:val="both"/>
        <w:rPr>
          <w:rFonts w:eastAsia="PMingLiU"/>
          <w:szCs w:val="22"/>
          <w:lang w:eastAsia="zh-TW"/>
        </w:rPr>
      </w:pPr>
      <w:r w:rsidRPr="00425F00">
        <w:rPr>
          <w:rFonts w:eastAsia="PMingLiU" w:hint="eastAsia"/>
          <w:szCs w:val="22"/>
          <w:lang w:eastAsia="zh-TW"/>
        </w:rPr>
        <w:t>Alvesson, M.</w:t>
      </w:r>
      <w:r w:rsidR="004F6292">
        <w:rPr>
          <w:rFonts w:eastAsia="PMingLiU"/>
          <w:szCs w:val="22"/>
          <w:lang w:eastAsia="zh-TW"/>
        </w:rPr>
        <w:t>,</w:t>
      </w:r>
      <w:r w:rsidRPr="00425F00">
        <w:rPr>
          <w:rFonts w:eastAsia="PMingLiU" w:hint="eastAsia"/>
          <w:szCs w:val="22"/>
          <w:lang w:eastAsia="zh-TW"/>
        </w:rPr>
        <w:t xml:space="preserve"> </w:t>
      </w:r>
      <w:r w:rsidR="004F6292">
        <w:rPr>
          <w:rFonts w:eastAsia="PMingLiU"/>
          <w:szCs w:val="22"/>
          <w:lang w:eastAsia="zh-TW"/>
        </w:rPr>
        <w:t>&amp;</w:t>
      </w:r>
      <w:r w:rsidRPr="00425F00">
        <w:rPr>
          <w:rFonts w:eastAsia="PMingLiU" w:hint="eastAsia"/>
          <w:szCs w:val="22"/>
          <w:lang w:eastAsia="zh-TW"/>
        </w:rPr>
        <w:t xml:space="preserve"> Deetz, S. (2000). </w:t>
      </w:r>
      <w:r w:rsidRPr="00C132EA">
        <w:rPr>
          <w:rFonts w:eastAsia="PMingLiU" w:hint="eastAsia"/>
          <w:i/>
          <w:szCs w:val="22"/>
          <w:lang w:eastAsia="zh-TW"/>
        </w:rPr>
        <w:t xml:space="preserve">Doing </w:t>
      </w:r>
      <w:r w:rsidR="00CE4DDD">
        <w:rPr>
          <w:rFonts w:eastAsia="PMingLiU"/>
          <w:i/>
          <w:szCs w:val="22"/>
          <w:lang w:eastAsia="zh-TW"/>
        </w:rPr>
        <w:t>c</w:t>
      </w:r>
      <w:r w:rsidRPr="00C132EA">
        <w:rPr>
          <w:rFonts w:eastAsia="PMingLiU" w:hint="eastAsia"/>
          <w:i/>
          <w:szCs w:val="22"/>
          <w:lang w:eastAsia="zh-TW"/>
        </w:rPr>
        <w:t xml:space="preserve">ritical </w:t>
      </w:r>
      <w:r w:rsidR="00CE4DDD">
        <w:rPr>
          <w:rFonts w:eastAsia="PMingLiU"/>
          <w:i/>
          <w:szCs w:val="22"/>
          <w:lang w:eastAsia="zh-TW"/>
        </w:rPr>
        <w:t>m</w:t>
      </w:r>
      <w:r w:rsidRPr="00C132EA">
        <w:rPr>
          <w:rFonts w:eastAsia="PMingLiU" w:hint="eastAsia"/>
          <w:i/>
          <w:szCs w:val="22"/>
          <w:lang w:eastAsia="zh-TW"/>
        </w:rPr>
        <w:t xml:space="preserve">anagement </w:t>
      </w:r>
      <w:r w:rsidR="00CE4DDD">
        <w:rPr>
          <w:rFonts w:eastAsia="PMingLiU"/>
          <w:i/>
          <w:szCs w:val="22"/>
          <w:lang w:eastAsia="zh-TW"/>
        </w:rPr>
        <w:t>r</w:t>
      </w:r>
      <w:r w:rsidRPr="00C132EA">
        <w:rPr>
          <w:rFonts w:eastAsia="PMingLiU" w:hint="eastAsia"/>
          <w:i/>
          <w:szCs w:val="22"/>
          <w:lang w:eastAsia="zh-TW"/>
        </w:rPr>
        <w:t>esearch</w:t>
      </w:r>
      <w:r w:rsidR="001C2201" w:rsidRPr="00425F00">
        <w:rPr>
          <w:rFonts w:eastAsia="PMingLiU"/>
          <w:szCs w:val="22"/>
          <w:lang w:eastAsia="zh-TW"/>
        </w:rPr>
        <w:t>.</w:t>
      </w:r>
      <w:r w:rsidRPr="00425F00">
        <w:rPr>
          <w:rFonts w:eastAsia="PMingLiU" w:hint="eastAsia"/>
          <w:szCs w:val="22"/>
          <w:lang w:eastAsia="zh-TW"/>
        </w:rPr>
        <w:t xml:space="preserve"> Sage Publications: Thousand Oaks, California. </w:t>
      </w:r>
    </w:p>
    <w:p w14:paraId="0521746C" w14:textId="0B6AE3B3" w:rsidR="00E3647A" w:rsidRPr="00C132EA" w:rsidRDefault="00E3647A" w:rsidP="000D0264">
      <w:pPr>
        <w:numPr>
          <w:ilvl w:val="0"/>
          <w:numId w:val="4"/>
        </w:numPr>
        <w:spacing w:beforeLines="50" w:before="120"/>
        <w:ind w:leftChars="150" w:left="1030"/>
        <w:rPr>
          <w:rFonts w:eastAsia="PMingLiU"/>
          <w:b/>
          <w:szCs w:val="22"/>
          <w:lang w:eastAsia="zh-TW"/>
        </w:rPr>
      </w:pPr>
      <w:r w:rsidRPr="00425F00">
        <w:rPr>
          <w:rFonts w:eastAsia="PMingLiU" w:hint="eastAsia"/>
          <w:b/>
          <w:szCs w:val="22"/>
          <w:lang w:eastAsia="zh-TW"/>
        </w:rPr>
        <w:t xml:space="preserve">Book </w:t>
      </w:r>
      <w:r w:rsidR="00B3096E">
        <w:rPr>
          <w:rFonts w:eastAsia="PMingLiU" w:hint="eastAsia"/>
          <w:b/>
          <w:szCs w:val="22"/>
          <w:lang w:eastAsia="zh-TW"/>
        </w:rPr>
        <w:t>C</w:t>
      </w:r>
      <w:r w:rsidRPr="00425F00">
        <w:rPr>
          <w:rFonts w:eastAsia="PMingLiU" w:hint="eastAsia"/>
          <w:b/>
          <w:szCs w:val="22"/>
          <w:lang w:eastAsia="zh-TW"/>
        </w:rPr>
        <w:t>hapters:</w:t>
      </w:r>
    </w:p>
    <w:p w14:paraId="6F7C025D" w14:textId="77777777" w:rsidR="004F6292" w:rsidRPr="00C132EA" w:rsidRDefault="004F6292" w:rsidP="00C132EA">
      <w:pPr>
        <w:spacing w:beforeLines="50" w:before="120"/>
        <w:ind w:leftChars="350" w:left="1329" w:hangingChars="254" w:hanging="559"/>
        <w:jc w:val="both"/>
        <w:rPr>
          <w:rFonts w:eastAsia="PMingLiU"/>
          <w:szCs w:val="22"/>
          <w:lang w:eastAsia="zh-TW"/>
        </w:rPr>
      </w:pPr>
      <w:r w:rsidRPr="00C132EA">
        <w:rPr>
          <w:rFonts w:eastAsia="PMingLiU"/>
          <w:szCs w:val="22"/>
          <w:lang w:eastAsia="zh-TW"/>
        </w:rPr>
        <w:t>Keren, G. (1990). Cognitive aids and debiasing methods: Can cognitive pills cure cognitive ills? In J.</w:t>
      </w:r>
      <w:r w:rsidRPr="007F1FE1">
        <w:rPr>
          <w:rFonts w:eastAsia="PMingLiU" w:hint="eastAsia"/>
          <w:szCs w:val="22"/>
          <w:lang w:eastAsia="zh-TW"/>
        </w:rPr>
        <w:t xml:space="preserve"> </w:t>
      </w:r>
      <w:proofErr w:type="spellStart"/>
      <w:r w:rsidRPr="00C132EA">
        <w:rPr>
          <w:rFonts w:eastAsia="PMingLiU"/>
          <w:szCs w:val="22"/>
          <w:lang w:eastAsia="zh-TW"/>
        </w:rPr>
        <w:t>Caverni</w:t>
      </w:r>
      <w:proofErr w:type="spellEnd"/>
      <w:r w:rsidRPr="00C132EA">
        <w:rPr>
          <w:rFonts w:eastAsia="PMingLiU"/>
          <w:szCs w:val="22"/>
          <w:lang w:eastAsia="zh-TW"/>
        </w:rPr>
        <w:t xml:space="preserve">, J. Fabre, &amp; M. Gonzalez (Eds.), </w:t>
      </w:r>
      <w:r w:rsidRPr="003B5D92">
        <w:rPr>
          <w:rFonts w:eastAsia="PMingLiU"/>
          <w:i/>
          <w:szCs w:val="22"/>
          <w:lang w:eastAsia="zh-TW"/>
        </w:rPr>
        <w:t>Cognitive biases</w:t>
      </w:r>
      <w:r w:rsidRPr="00C132EA">
        <w:rPr>
          <w:rFonts w:eastAsia="PMingLiU"/>
          <w:szCs w:val="22"/>
          <w:lang w:eastAsia="zh-TW"/>
        </w:rPr>
        <w:t xml:space="preserve"> (pp. 523-555). Amsterdam, North</w:t>
      </w:r>
      <w:r w:rsidRPr="007F1FE1">
        <w:rPr>
          <w:rFonts w:eastAsia="PMingLiU" w:hint="eastAsia"/>
          <w:szCs w:val="22"/>
          <w:lang w:eastAsia="zh-TW"/>
        </w:rPr>
        <w:t xml:space="preserve"> </w:t>
      </w:r>
      <w:r w:rsidRPr="00C132EA">
        <w:rPr>
          <w:rFonts w:eastAsia="PMingLiU"/>
          <w:szCs w:val="22"/>
          <w:lang w:eastAsia="zh-TW"/>
        </w:rPr>
        <w:t>Holland: Elsevier</w:t>
      </w:r>
      <w:r w:rsidRPr="004F6292">
        <w:rPr>
          <w:rFonts w:eastAsia="PMingLiU"/>
          <w:szCs w:val="22"/>
          <w:lang w:eastAsia="zh-TW"/>
        </w:rPr>
        <w:t>.</w:t>
      </w:r>
    </w:p>
    <w:p w14:paraId="03738D4B" w14:textId="77777777" w:rsidR="001B483F" w:rsidRPr="00C132EA" w:rsidRDefault="001B483F" w:rsidP="000D0264">
      <w:pPr>
        <w:numPr>
          <w:ilvl w:val="0"/>
          <w:numId w:val="4"/>
        </w:numPr>
        <w:spacing w:beforeLines="50" w:before="120"/>
        <w:ind w:leftChars="150" w:left="1030"/>
        <w:rPr>
          <w:rFonts w:eastAsia="PMingLiU"/>
          <w:b/>
          <w:szCs w:val="22"/>
          <w:lang w:eastAsia="zh-TW"/>
        </w:rPr>
      </w:pPr>
      <w:r w:rsidRPr="004F6292">
        <w:rPr>
          <w:rFonts w:eastAsia="PMingLiU"/>
          <w:b/>
          <w:szCs w:val="22"/>
          <w:lang w:eastAsia="zh-TW"/>
        </w:rPr>
        <w:t>Conference:</w:t>
      </w:r>
    </w:p>
    <w:p w14:paraId="0300321E" w14:textId="77777777" w:rsidR="00C354CA" w:rsidRDefault="00C354CA" w:rsidP="00C132EA">
      <w:pPr>
        <w:spacing w:beforeLines="50" w:before="120"/>
        <w:ind w:leftChars="350" w:left="1329" w:hangingChars="254" w:hanging="559"/>
        <w:jc w:val="both"/>
        <w:rPr>
          <w:rFonts w:eastAsia="PMingLiU"/>
          <w:szCs w:val="22"/>
          <w:lang w:eastAsia="zh-TW"/>
        </w:rPr>
      </w:pPr>
      <w:r w:rsidRPr="004F6292">
        <w:rPr>
          <w:rFonts w:eastAsia="PMingLiU"/>
          <w:szCs w:val="22"/>
          <w:lang w:eastAsia="zh-TW"/>
        </w:rPr>
        <w:t xml:space="preserve">Forget, A., Chiasson, S., &amp; Biddle, R. (2007). </w:t>
      </w:r>
      <w:proofErr w:type="spellStart"/>
      <w:r w:rsidRPr="004F6292">
        <w:rPr>
          <w:rFonts w:eastAsia="PMingLiU"/>
          <w:szCs w:val="22"/>
          <w:lang w:eastAsia="zh-TW"/>
        </w:rPr>
        <w:t>Persuasian</w:t>
      </w:r>
      <w:proofErr w:type="spellEnd"/>
      <w:r w:rsidRPr="004F6292">
        <w:rPr>
          <w:rFonts w:eastAsia="PMingLiU"/>
          <w:szCs w:val="22"/>
          <w:lang w:eastAsia="zh-TW"/>
        </w:rPr>
        <w:t xml:space="preserve"> as education for computer security. In T.</w:t>
      </w:r>
      <w:r>
        <w:rPr>
          <w:rFonts w:eastAsia="PMingLiU" w:hint="eastAsia"/>
          <w:szCs w:val="22"/>
          <w:lang w:eastAsia="zh-TW"/>
        </w:rPr>
        <w:t xml:space="preserve"> </w:t>
      </w:r>
      <w:proofErr w:type="spellStart"/>
      <w:r w:rsidRPr="004F6292">
        <w:rPr>
          <w:rFonts w:eastAsia="PMingLiU"/>
          <w:szCs w:val="22"/>
          <w:lang w:eastAsia="zh-TW"/>
        </w:rPr>
        <w:t>Bastiaens</w:t>
      </w:r>
      <w:proofErr w:type="spellEnd"/>
      <w:r w:rsidRPr="004F6292">
        <w:rPr>
          <w:rFonts w:eastAsia="PMingLiU"/>
          <w:szCs w:val="22"/>
          <w:lang w:eastAsia="zh-TW"/>
        </w:rPr>
        <w:t xml:space="preserve"> &amp; S. </w:t>
      </w:r>
      <w:proofErr w:type="spellStart"/>
      <w:r w:rsidRPr="004F6292">
        <w:rPr>
          <w:rFonts w:eastAsia="PMingLiU"/>
          <w:szCs w:val="22"/>
          <w:lang w:eastAsia="zh-TW"/>
        </w:rPr>
        <w:t>Carliner</w:t>
      </w:r>
      <w:proofErr w:type="spellEnd"/>
      <w:r w:rsidRPr="004F6292">
        <w:rPr>
          <w:rFonts w:eastAsia="PMingLiU"/>
          <w:szCs w:val="22"/>
          <w:lang w:eastAsia="zh-TW"/>
        </w:rPr>
        <w:t xml:space="preserve"> (Eds.), </w:t>
      </w:r>
      <w:r w:rsidRPr="00C132EA">
        <w:rPr>
          <w:rFonts w:eastAsia="PMingLiU"/>
          <w:i/>
          <w:szCs w:val="22"/>
          <w:lang w:eastAsia="zh-TW"/>
        </w:rPr>
        <w:t>Proceedings of World Conference on E-Learning in Corporate,</w:t>
      </w:r>
      <w:r w:rsidRPr="00C132EA">
        <w:rPr>
          <w:rFonts w:eastAsia="PMingLiU" w:hint="eastAsia"/>
          <w:i/>
          <w:szCs w:val="22"/>
          <w:lang w:eastAsia="zh-TW"/>
        </w:rPr>
        <w:t xml:space="preserve"> </w:t>
      </w:r>
      <w:r w:rsidRPr="00C132EA">
        <w:rPr>
          <w:rFonts w:eastAsia="PMingLiU"/>
          <w:i/>
          <w:szCs w:val="22"/>
          <w:lang w:eastAsia="zh-TW"/>
        </w:rPr>
        <w:t>Government, Healthcare, and Higher Education 2007</w:t>
      </w:r>
      <w:r w:rsidRPr="004F6292">
        <w:rPr>
          <w:rFonts w:eastAsia="PMingLiU"/>
          <w:szCs w:val="22"/>
          <w:lang w:eastAsia="zh-TW"/>
        </w:rPr>
        <w:t xml:space="preserve"> (pp. 882-82). Chesapeake, VA: AACE.</w:t>
      </w:r>
    </w:p>
    <w:p w14:paraId="398F6165" w14:textId="77777777" w:rsidR="00077BA6" w:rsidRPr="00C132EA" w:rsidRDefault="00C354CA" w:rsidP="000D0264">
      <w:pPr>
        <w:numPr>
          <w:ilvl w:val="0"/>
          <w:numId w:val="4"/>
        </w:numPr>
        <w:spacing w:beforeLines="50" w:before="120"/>
        <w:ind w:leftChars="150" w:left="1030"/>
        <w:rPr>
          <w:rFonts w:eastAsia="PMingLiU"/>
          <w:b/>
          <w:szCs w:val="22"/>
          <w:lang w:eastAsia="zh-TW"/>
        </w:rPr>
      </w:pPr>
      <w:r>
        <w:rPr>
          <w:rFonts w:eastAsia="PMingLiU"/>
          <w:b/>
          <w:szCs w:val="22"/>
          <w:lang w:eastAsia="zh-TW"/>
        </w:rPr>
        <w:t>Working Papers</w:t>
      </w:r>
      <w:r w:rsidR="00077BA6" w:rsidRPr="00425F00">
        <w:rPr>
          <w:rFonts w:eastAsia="PMingLiU" w:hint="eastAsia"/>
          <w:b/>
          <w:szCs w:val="22"/>
          <w:lang w:eastAsia="zh-TW"/>
        </w:rPr>
        <w:t>:</w:t>
      </w:r>
    </w:p>
    <w:p w14:paraId="61664F3C" w14:textId="77777777" w:rsidR="00A75960" w:rsidRDefault="00C354CA" w:rsidP="00C132EA">
      <w:pPr>
        <w:spacing w:beforeLines="50" w:before="120"/>
        <w:ind w:leftChars="350" w:left="1329" w:hangingChars="254" w:hanging="559"/>
        <w:jc w:val="both"/>
        <w:rPr>
          <w:rFonts w:eastAsia="PMingLiU"/>
          <w:szCs w:val="22"/>
          <w:lang w:eastAsia="zh-TW"/>
        </w:rPr>
      </w:pPr>
      <w:proofErr w:type="spellStart"/>
      <w:r w:rsidRPr="00C132EA">
        <w:rPr>
          <w:rFonts w:eastAsia="PMingLiU"/>
          <w:szCs w:val="22"/>
          <w:lang w:eastAsia="zh-TW"/>
        </w:rPr>
        <w:t>Acha</w:t>
      </w:r>
      <w:proofErr w:type="spellEnd"/>
      <w:r w:rsidRPr="00C132EA">
        <w:rPr>
          <w:rFonts w:eastAsia="PMingLiU"/>
          <w:szCs w:val="22"/>
          <w:lang w:eastAsia="zh-TW"/>
        </w:rPr>
        <w:t xml:space="preserve">, V. (2004). </w:t>
      </w:r>
      <w:r w:rsidRPr="00C132EA">
        <w:rPr>
          <w:rFonts w:eastAsia="PMingLiU"/>
          <w:i/>
          <w:szCs w:val="22"/>
          <w:lang w:eastAsia="zh-TW"/>
        </w:rPr>
        <w:t>Technology frames: The art of perspective and interpretation in strategy</w:t>
      </w:r>
      <w:r w:rsidRPr="00C132EA">
        <w:rPr>
          <w:rFonts w:eastAsia="PMingLiU"/>
          <w:szCs w:val="22"/>
          <w:lang w:eastAsia="zh-TW"/>
        </w:rPr>
        <w:t xml:space="preserve"> (SPRU Electronic Working Paper No. 109). Brighton: University of Sussex.</w:t>
      </w:r>
    </w:p>
    <w:p w14:paraId="24F8661E" w14:textId="77777777" w:rsidR="00A75960" w:rsidRDefault="00A75960" w:rsidP="00C132EA">
      <w:pPr>
        <w:spacing w:beforeLines="50" w:before="120"/>
        <w:ind w:leftChars="350" w:left="1329" w:hangingChars="254" w:hanging="559"/>
        <w:jc w:val="both"/>
        <w:rPr>
          <w:rFonts w:eastAsia="PMingLiU"/>
          <w:szCs w:val="22"/>
          <w:lang w:eastAsia="zh-TW"/>
        </w:rPr>
      </w:pPr>
    </w:p>
    <w:p w14:paraId="1F134B32" w14:textId="5AF14502" w:rsidR="009F3214" w:rsidRPr="009F3214" w:rsidRDefault="00A75960" w:rsidP="009F3214">
      <w:pPr>
        <w:pStyle w:val="EndNoteBibliography"/>
        <w:ind w:left="720" w:hanging="720"/>
      </w:pPr>
      <w:r>
        <w:rPr>
          <w:rFonts w:eastAsia="PMingLiU"/>
          <w:szCs w:val="22"/>
          <w:lang w:eastAsia="zh-TW"/>
        </w:rPr>
        <w:fldChar w:fldCharType="begin"/>
      </w:r>
      <w:r>
        <w:rPr>
          <w:rFonts w:eastAsia="PMingLiU"/>
          <w:szCs w:val="22"/>
          <w:lang w:eastAsia="zh-TW"/>
        </w:rPr>
        <w:instrText xml:space="preserve"> ADDIN EN.REFLIST </w:instrText>
      </w:r>
      <w:r>
        <w:rPr>
          <w:rFonts w:eastAsia="PMingLiU"/>
          <w:szCs w:val="22"/>
          <w:lang w:eastAsia="zh-TW"/>
        </w:rPr>
        <w:fldChar w:fldCharType="separate"/>
      </w:r>
      <w:r w:rsidR="009F3214" w:rsidRPr="009F3214">
        <w:t xml:space="preserve">AI, V. (2019). Why do 87% of data science projects never make it into production? Retrieved from </w:t>
      </w:r>
      <w:hyperlink r:id="rId14" w:history="1">
        <w:r w:rsidR="009F3214" w:rsidRPr="009F3214">
          <w:rPr>
            <w:rStyle w:val="Hyperlink"/>
          </w:rPr>
          <w:t>https://venturebeat.com/2019/07/19/why-do-87-of-data-science-projects-never-make-it-into-production/</w:t>
        </w:r>
      </w:hyperlink>
    </w:p>
    <w:p w14:paraId="4AEABF92" w14:textId="77777777" w:rsidR="009F3214" w:rsidRPr="009F3214" w:rsidRDefault="009F3214" w:rsidP="009F3214">
      <w:pPr>
        <w:pStyle w:val="EndNoteBibliography"/>
        <w:ind w:left="720" w:hanging="720"/>
      </w:pPr>
      <w:r w:rsidRPr="009F3214">
        <w:t xml:space="preserve">Angelov, S., Grefen, P., &amp; Greefhorst, D. (2009). </w:t>
      </w:r>
      <w:r w:rsidRPr="009F3214">
        <w:rPr>
          <w:i/>
        </w:rPr>
        <w:t>A classification of software reference architectures: Analyzing their success and effectiveness.</w:t>
      </w:r>
      <w:r w:rsidRPr="009F3214">
        <w:t xml:space="preserve"> Paper presented at the 2009 Joint Working IEEE/IFIP Conference on Software Architecture &amp; European Conference on Software Architecture.</w:t>
      </w:r>
    </w:p>
    <w:p w14:paraId="09182FD2" w14:textId="77777777" w:rsidR="009F3214" w:rsidRPr="009F3214" w:rsidRDefault="009F3214" w:rsidP="009F3214">
      <w:pPr>
        <w:pStyle w:val="EndNoteBibliography"/>
        <w:ind w:left="720" w:hanging="720"/>
      </w:pPr>
      <w:r w:rsidRPr="009F3214">
        <w:t xml:space="preserve">Angelov, S., Grefen, P., &amp; Greefhorst, D. (2012). A framework for analysis and design of software reference architectures. </w:t>
      </w:r>
      <w:r w:rsidRPr="009F3214">
        <w:rPr>
          <w:i/>
        </w:rPr>
        <w:t>Information and software technology, 54</w:t>
      </w:r>
      <w:r w:rsidRPr="009F3214">
        <w:t xml:space="preserve">(4), 417-431. </w:t>
      </w:r>
    </w:p>
    <w:p w14:paraId="085FBD34" w14:textId="77777777" w:rsidR="009F3214" w:rsidRPr="009F3214" w:rsidRDefault="009F3214" w:rsidP="009F3214">
      <w:pPr>
        <w:pStyle w:val="EndNoteBibliography"/>
        <w:ind w:left="720" w:hanging="720"/>
      </w:pPr>
      <w:r w:rsidRPr="009F3214">
        <w:t xml:space="preserve">Angelov, S., Trienekens, J. J., &amp; Grefen, P. (2008). </w:t>
      </w:r>
      <w:r w:rsidRPr="009F3214">
        <w:rPr>
          <w:i/>
        </w:rPr>
        <w:t>Towards a method for the evaluation of reference architectures: Experiences from a case.</w:t>
      </w:r>
      <w:r w:rsidRPr="009F3214">
        <w:t xml:space="preserve"> Paper presented at the European Conference on Software Architecture.</w:t>
      </w:r>
    </w:p>
    <w:p w14:paraId="411A7124" w14:textId="77777777" w:rsidR="009F3214" w:rsidRPr="009F3214" w:rsidRDefault="009F3214" w:rsidP="009F3214">
      <w:pPr>
        <w:pStyle w:val="EndNoteBibliography"/>
        <w:ind w:left="720" w:hanging="720"/>
      </w:pPr>
      <w:r w:rsidRPr="009F3214">
        <w:t xml:space="preserve">Ataei, P., &amp; Litchfield, A. T. (2020). Big Data Reference Architectures, a systematic literature review. </w:t>
      </w:r>
    </w:p>
    <w:p w14:paraId="2140343D" w14:textId="77777777" w:rsidR="009F3214" w:rsidRPr="009F3214" w:rsidRDefault="009F3214" w:rsidP="009F3214">
      <w:pPr>
        <w:pStyle w:val="EndNoteBibliography"/>
        <w:ind w:left="720" w:hanging="720"/>
      </w:pPr>
      <w:r w:rsidRPr="009F3214">
        <w:t xml:space="preserve">Avgeriou, P. (2003). Describing, instantiating and evaluating a reference architecture: A case study. </w:t>
      </w:r>
      <w:r w:rsidRPr="009F3214">
        <w:rPr>
          <w:i/>
        </w:rPr>
        <w:t>Enterprise Architecture Journal, 342</w:t>
      </w:r>
      <w:r w:rsidRPr="009F3214">
        <w:t xml:space="preserve">, 1-24. </w:t>
      </w:r>
    </w:p>
    <w:p w14:paraId="01910270" w14:textId="77777777" w:rsidR="009F3214" w:rsidRPr="009F3214" w:rsidRDefault="009F3214" w:rsidP="009F3214">
      <w:pPr>
        <w:pStyle w:val="EndNoteBibliography"/>
        <w:ind w:left="720" w:hanging="720"/>
      </w:pPr>
      <w:r w:rsidRPr="009F3214">
        <w:t xml:space="preserve">Banker, K., Garrett, D., Bakkum, P., &amp; Verch, S. (2016). </w:t>
      </w:r>
      <w:r w:rsidRPr="009F3214">
        <w:rPr>
          <w:i/>
        </w:rPr>
        <w:t>MongoDB in Action: Covers MongoDB version 3.0</w:t>
      </w:r>
      <w:r w:rsidRPr="009F3214">
        <w:t>: Simon and Schuster.</w:t>
      </w:r>
    </w:p>
    <w:p w14:paraId="0E86CB42" w14:textId="77777777" w:rsidR="009F3214" w:rsidRPr="009F3214" w:rsidRDefault="009F3214" w:rsidP="009F3214">
      <w:pPr>
        <w:pStyle w:val="EndNoteBibliography"/>
        <w:ind w:left="720" w:hanging="720"/>
      </w:pPr>
      <w:r w:rsidRPr="009F3214">
        <w:lastRenderedPageBreak/>
        <w:t xml:space="preserve">Bashari Rad, B., Akbarzadeh, N., Ataei, P., &amp; Khakbiz, Y. (2016). Security and Privacy Challenges in Big Data Era. </w:t>
      </w:r>
      <w:r w:rsidRPr="009F3214">
        <w:rPr>
          <w:i/>
        </w:rPr>
        <w:t>International Journal of Control Theory and Applications, 9</w:t>
      </w:r>
      <w:r w:rsidRPr="009F3214">
        <w:t xml:space="preserve">(43), 437-448. </w:t>
      </w:r>
    </w:p>
    <w:p w14:paraId="24DBEC1B" w14:textId="77777777" w:rsidR="009F3214" w:rsidRPr="009F3214" w:rsidRDefault="009F3214" w:rsidP="009F3214">
      <w:pPr>
        <w:pStyle w:val="EndNoteBibliography"/>
        <w:ind w:left="720" w:hanging="720"/>
      </w:pPr>
      <w:r w:rsidRPr="009F3214">
        <w:t xml:space="preserve">Borrego, M., Foster, M. J., &amp; Froyd, J. E. (2014). Systematic literature reviews in engineering education and other developing interdisciplinary fields. </w:t>
      </w:r>
      <w:r w:rsidRPr="009F3214">
        <w:rPr>
          <w:i/>
        </w:rPr>
        <w:t>Journal of Engineering Education, 103</w:t>
      </w:r>
      <w:r w:rsidRPr="009F3214">
        <w:t xml:space="preserve">(1), 45-76. </w:t>
      </w:r>
    </w:p>
    <w:p w14:paraId="4EB46E16" w14:textId="77777777" w:rsidR="009F3214" w:rsidRPr="009F3214" w:rsidRDefault="009F3214" w:rsidP="009F3214">
      <w:pPr>
        <w:pStyle w:val="EndNoteBibliography"/>
        <w:ind w:left="720" w:hanging="720"/>
      </w:pPr>
      <w:r w:rsidRPr="009F3214">
        <w:t xml:space="preserve">Bosch, J. (2000). </w:t>
      </w:r>
      <w:r w:rsidRPr="009F3214">
        <w:rPr>
          <w:i/>
        </w:rPr>
        <w:t>Design and use of software architectures: adopting and evolving a product-line approach</w:t>
      </w:r>
      <w:r w:rsidRPr="009F3214">
        <w:t>: Pearson Education.</w:t>
      </w:r>
    </w:p>
    <w:p w14:paraId="03948528" w14:textId="77777777" w:rsidR="009F3214" w:rsidRPr="009F3214" w:rsidRDefault="009F3214" w:rsidP="009F3214">
      <w:pPr>
        <w:pStyle w:val="EndNoteBibliography"/>
        <w:ind w:left="720" w:hanging="720"/>
      </w:pPr>
      <w:r w:rsidRPr="009F3214">
        <w:t xml:space="preserve">Cackett, D. (2013). Information Management and Big data: A Reference Architecture. </w:t>
      </w:r>
      <w:r w:rsidRPr="009F3214">
        <w:rPr>
          <w:i/>
        </w:rPr>
        <w:t>Oracle: Redwood City, CA, USA</w:t>
      </w:r>
      <w:r w:rsidRPr="009F3214">
        <w:t xml:space="preserve">. </w:t>
      </w:r>
    </w:p>
    <w:p w14:paraId="66A145F3" w14:textId="77777777" w:rsidR="009F3214" w:rsidRPr="009F3214" w:rsidRDefault="009F3214" w:rsidP="009F3214">
      <w:pPr>
        <w:pStyle w:val="EndNoteBibliography"/>
        <w:ind w:left="720" w:hanging="720"/>
      </w:pPr>
      <w:r w:rsidRPr="009F3214">
        <w:t xml:space="preserve">Carpenter, J., &amp; Hewitt, E. (2020). </w:t>
      </w:r>
      <w:r w:rsidRPr="009F3214">
        <w:rPr>
          <w:i/>
        </w:rPr>
        <w:t>Cassandra: the definitive guide: distributed data at web scale</w:t>
      </w:r>
      <w:r w:rsidRPr="009F3214">
        <w:t>: O'Reilly Media.</w:t>
      </w:r>
    </w:p>
    <w:p w14:paraId="05C2B5E2" w14:textId="77777777" w:rsidR="009F3214" w:rsidRPr="009F3214" w:rsidRDefault="009F3214" w:rsidP="009F3214">
      <w:pPr>
        <w:pStyle w:val="EndNoteBibliography"/>
        <w:ind w:left="720" w:hanging="720"/>
      </w:pPr>
      <w:r w:rsidRPr="009F3214">
        <w:t xml:space="preserve">Chang, W. L., &amp; Boyd, D. (2018). </w:t>
      </w:r>
      <w:r w:rsidRPr="009F3214">
        <w:rPr>
          <w:i/>
        </w:rPr>
        <w:t>NIST Big Data Interoperability Framework: Volume 6, Big Data Reference Architecture</w:t>
      </w:r>
      <w:r w:rsidRPr="009F3214">
        <w:t xml:space="preserve">. Retrieved from </w:t>
      </w:r>
    </w:p>
    <w:p w14:paraId="37706E48" w14:textId="77777777" w:rsidR="009F3214" w:rsidRPr="009F3214" w:rsidRDefault="009F3214" w:rsidP="009F3214">
      <w:pPr>
        <w:pStyle w:val="EndNoteBibliography"/>
        <w:ind w:left="720" w:hanging="720"/>
      </w:pPr>
      <w:r w:rsidRPr="009F3214">
        <w:t xml:space="preserve">Chang, W. L., &amp; Grady, N. (2015). </w:t>
      </w:r>
      <w:r w:rsidRPr="009F3214">
        <w:rPr>
          <w:i/>
        </w:rPr>
        <w:t>NIST Big Data Interoperability Framework: Volume 1, Big Data Definitions</w:t>
      </w:r>
      <w:r w:rsidRPr="009F3214">
        <w:t xml:space="preserve">. Retrieved from </w:t>
      </w:r>
    </w:p>
    <w:p w14:paraId="3289F12B" w14:textId="77777777" w:rsidR="009F3214" w:rsidRPr="009F3214" w:rsidRDefault="009F3214" w:rsidP="009F3214">
      <w:pPr>
        <w:pStyle w:val="EndNoteBibliography"/>
        <w:ind w:left="720" w:hanging="720"/>
      </w:pPr>
      <w:r w:rsidRPr="009F3214">
        <w:t xml:space="preserve">Chang, W. L., &amp; Mishra, S. (2015). </w:t>
      </w:r>
      <w:r w:rsidRPr="009F3214">
        <w:rPr>
          <w:i/>
        </w:rPr>
        <w:t>NIST Big Data Interoperability Framework: Volume 5, Architectures White Paper Survey</w:t>
      </w:r>
      <w:r w:rsidRPr="009F3214">
        <w:t xml:space="preserve">. Retrieved from </w:t>
      </w:r>
    </w:p>
    <w:p w14:paraId="604F19E1" w14:textId="77777777" w:rsidR="009F3214" w:rsidRPr="009F3214" w:rsidRDefault="009F3214" w:rsidP="009F3214">
      <w:pPr>
        <w:pStyle w:val="EndNoteBibliography"/>
        <w:ind w:left="720" w:hanging="720"/>
      </w:pPr>
      <w:r w:rsidRPr="009F3214">
        <w:t xml:space="preserve">Chen, H.-M., Kazman, R., Garbajosa, J., &amp; Gonzalez, E. (2017). </w:t>
      </w:r>
      <w:r w:rsidRPr="009F3214">
        <w:rPr>
          <w:i/>
        </w:rPr>
        <w:t>Big Data Value Engineering for Business Model Innovation.</w:t>
      </w:r>
      <w:r w:rsidRPr="009F3214">
        <w:t xml:space="preserve"> Paper presented at the Proceedings of the 50th Hawaii International Conference on System Sciences.</w:t>
      </w:r>
    </w:p>
    <w:p w14:paraId="0BA47958" w14:textId="77777777" w:rsidR="009F3214" w:rsidRPr="009F3214" w:rsidRDefault="009F3214" w:rsidP="009F3214">
      <w:pPr>
        <w:pStyle w:val="EndNoteBibliography"/>
        <w:ind w:left="720" w:hanging="720"/>
      </w:pPr>
      <w:r w:rsidRPr="009F3214">
        <w:t xml:space="preserve">Cuzzocrea, A. (2016). </w:t>
      </w:r>
      <w:r w:rsidRPr="009F3214">
        <w:rPr>
          <w:i/>
        </w:rPr>
        <w:t>A reference architecture for supporting secure big data analytics over cloud-enabled relational databases.</w:t>
      </w:r>
      <w:r w:rsidRPr="009F3214">
        <w:t xml:space="preserve"> Paper presented at the 2016 IEEE 40th Annual Computer Software and Applications Conference (COMPSAC).</w:t>
      </w:r>
    </w:p>
    <w:p w14:paraId="25810A23" w14:textId="77777777" w:rsidR="009F3214" w:rsidRPr="009F3214" w:rsidRDefault="009F3214" w:rsidP="009F3214">
      <w:pPr>
        <w:pStyle w:val="EndNoteBibliography"/>
        <w:ind w:left="720" w:hanging="720"/>
      </w:pPr>
      <w:r w:rsidRPr="009F3214">
        <w:t xml:space="preserve">Demchenko, Y., De Laat, C., &amp; Membrey, P. (2014). </w:t>
      </w:r>
      <w:r w:rsidRPr="009F3214">
        <w:rPr>
          <w:i/>
        </w:rPr>
        <w:t>Defining architecture components of the Big Data Ecosystem.</w:t>
      </w:r>
      <w:r w:rsidRPr="009F3214">
        <w:t xml:space="preserve"> Paper presented at the 2014 International conference on collaboration technologies and systems (CTS).</w:t>
      </w:r>
    </w:p>
    <w:p w14:paraId="02222B8D" w14:textId="77777777" w:rsidR="009F3214" w:rsidRPr="009F3214" w:rsidRDefault="009F3214" w:rsidP="009F3214">
      <w:pPr>
        <w:pStyle w:val="EndNoteBibliography"/>
        <w:ind w:left="720" w:hanging="720"/>
      </w:pPr>
      <w:r w:rsidRPr="009F3214">
        <w:t xml:space="preserve">Derras, M., Deruelle, L., Douin, J.-M., Levy, N., Losavio, F., Pollet, Y., &amp; Reiner, V. (2018). </w:t>
      </w:r>
      <w:r w:rsidRPr="009F3214">
        <w:rPr>
          <w:i/>
        </w:rPr>
        <w:t>Reference Architecture Design: A Practical Approach.</w:t>
      </w:r>
      <w:r w:rsidRPr="009F3214">
        <w:t xml:space="preserve"> Paper presented at the ICSOFT.</w:t>
      </w:r>
    </w:p>
    <w:p w14:paraId="34B3A14E" w14:textId="77777777" w:rsidR="009F3214" w:rsidRPr="009F3214" w:rsidRDefault="009F3214" w:rsidP="009F3214">
      <w:pPr>
        <w:pStyle w:val="EndNoteBibliography"/>
        <w:ind w:left="720" w:hanging="720"/>
      </w:pPr>
      <w:r w:rsidRPr="009F3214">
        <w:t xml:space="preserve">Erevelles, S., Fukawa, N., &amp; Swayne, L. (2016). Big Data consumer analytics and the transformation of marketing. </w:t>
      </w:r>
      <w:r w:rsidRPr="009F3214">
        <w:rPr>
          <w:i/>
        </w:rPr>
        <w:t>Journal of Business Research, 69</w:t>
      </w:r>
      <w:r w:rsidRPr="009F3214">
        <w:t xml:space="preserve">(2), 897-904. </w:t>
      </w:r>
    </w:p>
    <w:p w14:paraId="065032BC" w14:textId="77777777" w:rsidR="009F3214" w:rsidRPr="009F3214" w:rsidRDefault="009F3214" w:rsidP="009F3214">
      <w:pPr>
        <w:pStyle w:val="EndNoteBibliography"/>
        <w:ind w:left="720" w:hanging="720"/>
      </w:pPr>
      <w:r w:rsidRPr="009F3214">
        <w:t xml:space="preserve">Galster, M., &amp; Avgeriou, P. (2011). </w:t>
      </w:r>
      <w:r w:rsidRPr="009F3214">
        <w:rPr>
          <w:i/>
        </w:rPr>
        <w:t>Empirically-grounded reference architectures: a proposal.</w:t>
      </w:r>
      <w:r w:rsidRPr="009F3214">
        <w:t xml:space="preserve"> Paper presented at the Proceedings of the joint ACM SIGSOFT conference--QoSA and ACM SIGSOFT symposium--ISARCS on Quality of software architectures--QoSA and architecting critical systems--ISARCS.</w:t>
      </w:r>
    </w:p>
    <w:p w14:paraId="4B33CEF0" w14:textId="77777777" w:rsidR="009F3214" w:rsidRPr="009F3214" w:rsidRDefault="009F3214" w:rsidP="009F3214">
      <w:pPr>
        <w:pStyle w:val="EndNoteBibliography"/>
        <w:ind w:left="720" w:hanging="720"/>
      </w:pPr>
      <w:r w:rsidRPr="009F3214">
        <w:t xml:space="preserve">Gan, Y., Zhang, Y., Cheng, D., Shetty, A., Rathi, P., Katarki, N., . . . Jackson, B. (2019). </w:t>
      </w:r>
      <w:r w:rsidRPr="009F3214">
        <w:rPr>
          <w:i/>
        </w:rPr>
        <w:t>An open-source benchmark suite for microservices and their hardware-software implications for cloud &amp; edge systems.</w:t>
      </w:r>
      <w:r w:rsidRPr="009F3214">
        <w:t xml:space="preserve"> Paper presented at the Proceedings of the Twenty-Fourth International Conference on Architectural Support for Programming Languages and Operating Systems.</w:t>
      </w:r>
    </w:p>
    <w:p w14:paraId="1F693C8B" w14:textId="037FFF76" w:rsidR="009F3214" w:rsidRPr="009F3214" w:rsidRDefault="009F3214" w:rsidP="009F3214">
      <w:pPr>
        <w:pStyle w:val="EndNoteBibliography"/>
        <w:ind w:left="720" w:hanging="720"/>
      </w:pPr>
      <w:r w:rsidRPr="009F3214">
        <w:t xml:space="preserve">Gartner. (2014). Survey Analysis: Big Data Investment Grows but Deployments Remain Scarce in 2014. Retrieved from </w:t>
      </w:r>
      <w:hyperlink r:id="rId15" w:history="1">
        <w:r w:rsidRPr="009F3214">
          <w:rPr>
            <w:rStyle w:val="Hyperlink"/>
          </w:rPr>
          <w:t>http://www.gartner.com/document/2841519</w:t>
        </w:r>
      </w:hyperlink>
    </w:p>
    <w:p w14:paraId="4471FB58" w14:textId="77777777" w:rsidR="009F3214" w:rsidRPr="009F3214" w:rsidRDefault="009F3214" w:rsidP="009F3214">
      <w:pPr>
        <w:pStyle w:val="EndNoteBibliography"/>
        <w:ind w:left="720" w:hanging="720"/>
      </w:pPr>
      <w:r w:rsidRPr="009F3214">
        <w:t xml:space="preserve">Geerdink, B. (2013). </w:t>
      </w:r>
      <w:r w:rsidRPr="009F3214">
        <w:rPr>
          <w:i/>
        </w:rPr>
        <w:t>A reference architecture for big data solutions introducing a model to perform predictive analytics using big data technology.</w:t>
      </w:r>
      <w:r w:rsidRPr="009F3214">
        <w:t xml:space="preserve"> Paper presented at the 8th International Conference for Internet Technology and Secured Transactions (ICITST-2013).</w:t>
      </w:r>
    </w:p>
    <w:p w14:paraId="7421DC1F" w14:textId="77777777" w:rsidR="009F3214" w:rsidRPr="009F3214" w:rsidRDefault="009F3214" w:rsidP="009F3214">
      <w:pPr>
        <w:pStyle w:val="EndNoteBibliography"/>
        <w:ind w:left="720" w:hanging="720"/>
      </w:pPr>
      <w:r w:rsidRPr="009F3214">
        <w:t xml:space="preserve">Ghandour, A. (2015). Big Data driven e-commerce architecture. </w:t>
      </w:r>
      <w:r w:rsidRPr="009F3214">
        <w:rPr>
          <w:i/>
        </w:rPr>
        <w:t>International Journal of Economics, Commerce and Management, 3</w:t>
      </w:r>
      <w:r w:rsidRPr="009F3214">
        <w:t xml:space="preserve">(5), 940-947. </w:t>
      </w:r>
    </w:p>
    <w:p w14:paraId="5ED3ED53" w14:textId="77777777" w:rsidR="009F3214" w:rsidRPr="009F3214" w:rsidRDefault="009F3214" w:rsidP="009F3214">
      <w:pPr>
        <w:pStyle w:val="EndNoteBibliography"/>
        <w:ind w:left="720" w:hanging="720"/>
      </w:pPr>
      <w:r w:rsidRPr="009F3214">
        <w:t xml:space="preserve">Gorton, I., &amp; Klein, J. (2015). Distribution, Data, Deployment. </w:t>
      </w:r>
      <w:r w:rsidRPr="009F3214">
        <w:rPr>
          <w:i/>
        </w:rPr>
        <w:t>STC 2015</w:t>
      </w:r>
      <w:r w:rsidRPr="009F3214">
        <w:t xml:space="preserve">, 78. </w:t>
      </w:r>
    </w:p>
    <w:p w14:paraId="3EBF5DBC" w14:textId="77777777" w:rsidR="009F3214" w:rsidRPr="009F3214" w:rsidRDefault="009F3214" w:rsidP="009F3214">
      <w:pPr>
        <w:pStyle w:val="EndNoteBibliography"/>
        <w:ind w:left="720" w:hanging="720"/>
      </w:pPr>
      <w:r w:rsidRPr="009F3214">
        <w:t xml:space="preserve">Heilig, L., &amp; Voß, S. (2017). Managing cloud-based Big Data platforms: A reference architecture and cost perspective. In </w:t>
      </w:r>
      <w:r w:rsidRPr="009F3214">
        <w:rPr>
          <w:i/>
        </w:rPr>
        <w:t>Big Data Management</w:t>
      </w:r>
      <w:r w:rsidRPr="009F3214">
        <w:t xml:space="preserve"> (pp. 29-45): Springer.</w:t>
      </w:r>
    </w:p>
    <w:p w14:paraId="7B7369AA" w14:textId="77777777" w:rsidR="009F3214" w:rsidRPr="009F3214" w:rsidRDefault="009F3214" w:rsidP="009F3214">
      <w:pPr>
        <w:pStyle w:val="EndNoteBibliography"/>
        <w:ind w:left="720" w:hanging="720"/>
      </w:pPr>
      <w:r w:rsidRPr="009F3214">
        <w:t xml:space="preserve">Hevner, A. R., March, S. T., Park, J., &amp; Ram, S. (2004). Design science in information systems research. </w:t>
      </w:r>
      <w:r w:rsidRPr="009F3214">
        <w:rPr>
          <w:i/>
        </w:rPr>
        <w:t>MIS quarterly</w:t>
      </w:r>
      <w:r w:rsidRPr="009F3214">
        <w:t xml:space="preserve">, 75-105. </w:t>
      </w:r>
    </w:p>
    <w:p w14:paraId="2607E357" w14:textId="77777777" w:rsidR="009F3214" w:rsidRPr="009F3214" w:rsidRDefault="009F3214" w:rsidP="009F3214">
      <w:pPr>
        <w:pStyle w:val="EndNoteBibliography"/>
        <w:ind w:left="720" w:hanging="720"/>
      </w:pPr>
      <w:r w:rsidRPr="009F3214">
        <w:t>Hilliard, R. ISO/IEC/IEEE 42010. In.</w:t>
      </w:r>
    </w:p>
    <w:p w14:paraId="22B3D526" w14:textId="7A296A70" w:rsidR="009F3214" w:rsidRPr="009F3214" w:rsidRDefault="009F3214" w:rsidP="009F3214">
      <w:pPr>
        <w:pStyle w:val="EndNoteBibliography"/>
        <w:ind w:left="720" w:hanging="720"/>
      </w:pPr>
      <w:r w:rsidRPr="009F3214">
        <w:lastRenderedPageBreak/>
        <w:t xml:space="preserve">House, W. (2012). Big Data is a Big Deal. Retrieved from </w:t>
      </w:r>
      <w:hyperlink r:id="rId16" w:history="1">
        <w:r w:rsidRPr="009F3214">
          <w:rPr>
            <w:rStyle w:val="Hyperlink"/>
          </w:rPr>
          <w:t>https://obamawhitehouse.archives.gov/blog/2012/03/29/big-data-big-deal</w:t>
        </w:r>
      </w:hyperlink>
    </w:p>
    <w:p w14:paraId="14409434" w14:textId="77777777" w:rsidR="009F3214" w:rsidRPr="009F3214" w:rsidRDefault="009F3214" w:rsidP="009F3214">
      <w:pPr>
        <w:pStyle w:val="EndNoteBibliography"/>
        <w:ind w:left="720" w:hanging="720"/>
      </w:pPr>
      <w:r w:rsidRPr="009F3214">
        <w:t xml:space="preserve">Hummel, O., Eichelberger, H., Giloj, A., Werle, D., &amp; Schmid, K. (2018). </w:t>
      </w:r>
      <w:r w:rsidRPr="009F3214">
        <w:rPr>
          <w:i/>
        </w:rPr>
        <w:t>A collection of software engineering challenges for big data system development.</w:t>
      </w:r>
      <w:r w:rsidRPr="009F3214">
        <w:t xml:space="preserve"> Paper presented at the 2018 44th Euromicro Conference on Software Engineering and Advanced Applications (SEAA).</w:t>
      </w:r>
    </w:p>
    <w:p w14:paraId="7B500C4B" w14:textId="77777777" w:rsidR="009F3214" w:rsidRPr="009F3214" w:rsidRDefault="009F3214" w:rsidP="009F3214">
      <w:pPr>
        <w:pStyle w:val="EndNoteBibliography"/>
        <w:ind w:left="720" w:hanging="720"/>
      </w:pPr>
      <w:r w:rsidRPr="009F3214">
        <w:t xml:space="preserve">Josey, A. (2016). </w:t>
      </w:r>
      <w:r w:rsidRPr="009F3214">
        <w:rPr>
          <w:i/>
        </w:rPr>
        <w:t>TOGAF® Version 9.1-A Pocket Guide</w:t>
      </w:r>
      <w:r w:rsidRPr="009F3214">
        <w:t>: Van Haren.</w:t>
      </w:r>
    </w:p>
    <w:p w14:paraId="713C2A8C" w14:textId="77777777" w:rsidR="009F3214" w:rsidRPr="009F3214" w:rsidRDefault="009F3214" w:rsidP="009F3214">
      <w:pPr>
        <w:pStyle w:val="EndNoteBibliography"/>
        <w:ind w:left="720" w:hanging="720"/>
      </w:pPr>
      <w:r w:rsidRPr="009F3214">
        <w:t xml:space="preserve">Josey, A., Lankhorst, M., Band, I., Jonkers, H., &amp; Quartel, D. (2016). An introduction to the ArchiMate® 3.0 specification. </w:t>
      </w:r>
      <w:r w:rsidRPr="009F3214">
        <w:rPr>
          <w:i/>
        </w:rPr>
        <w:t>White Paper from The Open Group</w:t>
      </w:r>
      <w:r w:rsidRPr="009F3214">
        <w:t xml:space="preserve">. </w:t>
      </w:r>
    </w:p>
    <w:p w14:paraId="2BBD16FE" w14:textId="77777777" w:rsidR="009F3214" w:rsidRPr="009F3214" w:rsidRDefault="009F3214" w:rsidP="009F3214">
      <w:pPr>
        <w:pStyle w:val="EndNoteBibliography"/>
        <w:ind w:left="720" w:hanging="720"/>
      </w:pPr>
      <w:r w:rsidRPr="009F3214">
        <w:t xml:space="preserve">Khine, P. P., &amp; Wang, Z. (2019). A review of polyglot persistence in the big data world. </w:t>
      </w:r>
      <w:r w:rsidRPr="009F3214">
        <w:rPr>
          <w:i/>
        </w:rPr>
        <w:t>Information, 10</w:t>
      </w:r>
      <w:r w:rsidRPr="009F3214">
        <w:t xml:space="preserve">(4), 141. </w:t>
      </w:r>
    </w:p>
    <w:p w14:paraId="5A6B2A44" w14:textId="77777777" w:rsidR="009F3214" w:rsidRPr="009F3214" w:rsidRDefault="009F3214" w:rsidP="009F3214">
      <w:pPr>
        <w:pStyle w:val="EndNoteBibliography"/>
        <w:ind w:left="720" w:hanging="720"/>
      </w:pPr>
      <w:r w:rsidRPr="009F3214">
        <w:t xml:space="preserve">Khine, P. P., &amp; Wang, Z. S. (2018). </w:t>
      </w:r>
      <w:r w:rsidRPr="009F3214">
        <w:rPr>
          <w:i/>
        </w:rPr>
        <w:t>Data lake: a new ideology in big data era.</w:t>
      </w:r>
      <w:r w:rsidRPr="009F3214">
        <w:t xml:space="preserve"> Paper presented at the ITM web of conferences.</w:t>
      </w:r>
    </w:p>
    <w:p w14:paraId="54BCCD25" w14:textId="77777777" w:rsidR="009F3214" w:rsidRPr="009F3214" w:rsidRDefault="009F3214" w:rsidP="009F3214">
      <w:pPr>
        <w:pStyle w:val="EndNoteBibliography"/>
        <w:ind w:left="720" w:hanging="720"/>
      </w:pPr>
      <w:r w:rsidRPr="009F3214">
        <w:t xml:space="preserve">Kiran, M., Murphy, P., Monga, I., Dugan, J., &amp; Baveja, S. S. (2015). </w:t>
      </w:r>
      <w:r w:rsidRPr="009F3214">
        <w:rPr>
          <w:i/>
        </w:rPr>
        <w:t>Lambda architecture for cost-effective batch and speed big data processing.</w:t>
      </w:r>
      <w:r w:rsidRPr="009F3214">
        <w:t xml:space="preserve"> Paper presented at the 2015 IEEE International Conference on Big Data (Big Data).</w:t>
      </w:r>
    </w:p>
    <w:p w14:paraId="33E8A678" w14:textId="77777777" w:rsidR="009F3214" w:rsidRPr="009F3214" w:rsidRDefault="009F3214" w:rsidP="009F3214">
      <w:pPr>
        <w:pStyle w:val="EndNoteBibliography"/>
        <w:ind w:left="720" w:hanging="720"/>
      </w:pPr>
      <w:r w:rsidRPr="009F3214">
        <w:t xml:space="preserve">Kitchenham, B., Brereton, O. P., Budgen, D., Turner, M., Bailey, J., &amp; Linkman, S. (2009). Systematic literature reviews in software engineering–a systematic literature review. </w:t>
      </w:r>
      <w:r w:rsidRPr="009F3214">
        <w:rPr>
          <w:i/>
        </w:rPr>
        <w:t>Information and software technology, 51</w:t>
      </w:r>
      <w:r w:rsidRPr="009F3214">
        <w:t xml:space="preserve">(1), 7-15. </w:t>
      </w:r>
    </w:p>
    <w:p w14:paraId="51854C5B" w14:textId="77777777" w:rsidR="009F3214" w:rsidRPr="009F3214" w:rsidRDefault="009F3214" w:rsidP="009F3214">
      <w:pPr>
        <w:pStyle w:val="EndNoteBibliography"/>
        <w:ind w:left="720" w:hanging="720"/>
      </w:pPr>
      <w:r w:rsidRPr="009F3214">
        <w:t xml:space="preserve">Kitchenham, B. A., Dyba, T., &amp; Jorgensen, M. (2004). </w:t>
      </w:r>
      <w:r w:rsidRPr="009F3214">
        <w:rPr>
          <w:i/>
        </w:rPr>
        <w:t>Evidence-based software engineering.</w:t>
      </w:r>
      <w:r w:rsidRPr="009F3214">
        <w:t xml:space="preserve"> Paper presented at the Proceedings of the 26th international conference on software engineering.</w:t>
      </w:r>
    </w:p>
    <w:p w14:paraId="4A247D92" w14:textId="77777777" w:rsidR="009F3214" w:rsidRPr="009F3214" w:rsidRDefault="009F3214" w:rsidP="009F3214">
      <w:pPr>
        <w:pStyle w:val="EndNoteBibliography"/>
        <w:ind w:left="720" w:hanging="720"/>
      </w:pPr>
      <w:r w:rsidRPr="009F3214">
        <w:t xml:space="preserve">Klein, J., Buglak, R., Blockow, D., Wuttke, T., &amp; Cooper, B. (2016). </w:t>
      </w:r>
      <w:r w:rsidRPr="009F3214">
        <w:rPr>
          <w:i/>
        </w:rPr>
        <w:t>A reference architecture for big data systems in the national security domain.</w:t>
      </w:r>
      <w:r w:rsidRPr="009F3214">
        <w:t xml:space="preserve"> Paper presented at the 2016 IEEE/ACM 2nd International Workshop on Big Data Software Engineering (BIGDSE).</w:t>
      </w:r>
    </w:p>
    <w:p w14:paraId="6020E6CD" w14:textId="77777777" w:rsidR="009F3214" w:rsidRPr="009F3214" w:rsidRDefault="009F3214" w:rsidP="009F3214">
      <w:pPr>
        <w:pStyle w:val="EndNoteBibliography"/>
        <w:ind w:left="720" w:hanging="720"/>
      </w:pPr>
      <w:r w:rsidRPr="009F3214">
        <w:t xml:space="preserve">Klimentov, A., Buncic, P., De, K., Jha, S., Maeno, T., Mount, R., . . . Petrosyan, A. (2015). </w:t>
      </w:r>
      <w:r w:rsidRPr="009F3214">
        <w:rPr>
          <w:i/>
        </w:rPr>
        <w:t>Next generation workload management system for big data on heterogeneous distributed computing.</w:t>
      </w:r>
      <w:r w:rsidRPr="009F3214">
        <w:t xml:space="preserve"> Paper presented at the Journal of physics: conference series.</w:t>
      </w:r>
    </w:p>
    <w:p w14:paraId="353A2FF0" w14:textId="77777777" w:rsidR="009F3214" w:rsidRPr="009F3214" w:rsidRDefault="009F3214" w:rsidP="009F3214">
      <w:pPr>
        <w:pStyle w:val="EndNoteBibliography"/>
        <w:ind w:left="720" w:hanging="720"/>
      </w:pPr>
      <w:r w:rsidRPr="009F3214">
        <w:t xml:space="preserve">Kohler, J., &amp; Specht, T. (2019). Towards a Secure, Distributed, and Reliable Cloud-Based Reference Architecture for Big Data in Smart Cities. In </w:t>
      </w:r>
      <w:r w:rsidRPr="009F3214">
        <w:rPr>
          <w:i/>
        </w:rPr>
        <w:t>Big Data Analytics for Smart and Connected Cities</w:t>
      </w:r>
      <w:r w:rsidRPr="009F3214">
        <w:t xml:space="preserve"> (pp. 38-70): IGI Global.</w:t>
      </w:r>
    </w:p>
    <w:p w14:paraId="105C8980" w14:textId="4625DB84" w:rsidR="009F3214" w:rsidRPr="009F3214" w:rsidRDefault="009F3214" w:rsidP="009F3214">
      <w:pPr>
        <w:pStyle w:val="EndNoteBibliography"/>
        <w:ind w:left="720" w:hanging="720"/>
      </w:pPr>
      <w:r w:rsidRPr="009F3214">
        <w:t xml:space="preserve">Kreps, J. (2014). Questioning the Lambda Architecture. The Lambda Architecture has its merits, but alternatives are worth exploring. </w:t>
      </w:r>
      <w:r w:rsidRPr="009F3214">
        <w:rPr>
          <w:i/>
        </w:rPr>
        <w:t xml:space="preserve">O’Reilly Media. </w:t>
      </w:r>
      <w:hyperlink r:id="rId17" w:history="1">
        <w:r w:rsidRPr="009F3214">
          <w:rPr>
            <w:rStyle w:val="Hyperlink"/>
            <w:i/>
          </w:rPr>
          <w:t>https://www</w:t>
        </w:r>
      </w:hyperlink>
      <w:r w:rsidRPr="009F3214">
        <w:rPr>
          <w:i/>
        </w:rPr>
        <w:t>. oreilly. com/ideas/questioning-the-lambda-architecture. Zugegriffen am, 21</w:t>
      </w:r>
      <w:r w:rsidRPr="009F3214">
        <w:t xml:space="preserve">, 2020. </w:t>
      </w:r>
    </w:p>
    <w:p w14:paraId="1446DBFC" w14:textId="77777777" w:rsidR="009F3214" w:rsidRPr="009F3214" w:rsidRDefault="009F3214" w:rsidP="009F3214">
      <w:pPr>
        <w:pStyle w:val="EndNoteBibliography"/>
        <w:ind w:left="720" w:hanging="720"/>
      </w:pPr>
      <w:r w:rsidRPr="009F3214">
        <w:t xml:space="preserve">Levin, B. (2013). Big data ecosystem reference architecture. </w:t>
      </w:r>
      <w:r w:rsidRPr="009F3214">
        <w:rPr>
          <w:i/>
        </w:rPr>
        <w:t>Microsoft Corporation</w:t>
      </w:r>
      <w:r w:rsidRPr="009F3214">
        <w:t xml:space="preserve">. </w:t>
      </w:r>
    </w:p>
    <w:p w14:paraId="4C9AAD85" w14:textId="77777777" w:rsidR="009F3214" w:rsidRPr="009F3214" w:rsidRDefault="009F3214" w:rsidP="009F3214">
      <w:pPr>
        <w:pStyle w:val="EndNoteBibliography"/>
        <w:ind w:left="720" w:hanging="720"/>
      </w:pPr>
      <w:r w:rsidRPr="009F3214">
        <w:t xml:space="preserve">Maier, M., Serebrenik, A., &amp; Vanderfeesten, I. (2013). Towards a big data reference architecture. </w:t>
      </w:r>
      <w:r w:rsidRPr="009F3214">
        <w:rPr>
          <w:i/>
        </w:rPr>
        <w:t>University of Eindhoven</w:t>
      </w:r>
      <w:r w:rsidRPr="009F3214">
        <w:t xml:space="preserve">. </w:t>
      </w:r>
    </w:p>
    <w:p w14:paraId="0EEDCF5B" w14:textId="77777777" w:rsidR="009F3214" w:rsidRPr="009F3214" w:rsidRDefault="009F3214" w:rsidP="009F3214">
      <w:pPr>
        <w:pStyle w:val="EndNoteBibliography"/>
        <w:ind w:left="720" w:hanging="720"/>
      </w:pPr>
      <w:r w:rsidRPr="009F3214">
        <w:t xml:space="preserve">Mannering, F., Bhat, C. R., Shankar, V., &amp; Abdel-Aty, M. (2020). Big data, traditional data and the tradeoffs between prediction and causality in highway-safety analysis. </w:t>
      </w:r>
      <w:r w:rsidRPr="009F3214">
        <w:rPr>
          <w:i/>
        </w:rPr>
        <w:t>Analytic methods in accident research, 25</w:t>
      </w:r>
      <w:r w:rsidRPr="009F3214">
        <w:t xml:space="preserve">, 100113. </w:t>
      </w:r>
    </w:p>
    <w:p w14:paraId="19824D1D" w14:textId="77777777" w:rsidR="009F3214" w:rsidRPr="009F3214" w:rsidRDefault="009F3214" w:rsidP="009F3214">
      <w:pPr>
        <w:pStyle w:val="EndNoteBibliography"/>
        <w:ind w:left="720" w:hanging="720"/>
      </w:pPr>
      <w:r w:rsidRPr="009F3214">
        <w:t xml:space="preserve">Manyika, J., Chui, M., Brown, B., Bughin, J., Dobbs, R., Roxburgh, C., &amp; Byers, A. H. (2011). Big data: The next frontier for innovation, competition, and productivity. </w:t>
      </w:r>
    </w:p>
    <w:p w14:paraId="67A371FD" w14:textId="77777777" w:rsidR="009F3214" w:rsidRPr="009F3214" w:rsidRDefault="009F3214" w:rsidP="009F3214">
      <w:pPr>
        <w:pStyle w:val="EndNoteBibliography"/>
        <w:ind w:left="720" w:hanging="720"/>
      </w:pPr>
      <w:r w:rsidRPr="009F3214">
        <w:t xml:space="preserve">Márquez, G., &amp; Astudillo, H. (2018). </w:t>
      </w:r>
      <w:r w:rsidRPr="009F3214">
        <w:rPr>
          <w:i/>
        </w:rPr>
        <w:t>Actual use of architectural patterns in microservices-based open source projects.</w:t>
      </w:r>
      <w:r w:rsidRPr="009F3214">
        <w:t xml:space="preserve"> Paper presented at the 2018 25th Asia-Pacific Software Engineering Conference (APSEC).</w:t>
      </w:r>
    </w:p>
    <w:p w14:paraId="34B94057" w14:textId="77777777" w:rsidR="009F3214" w:rsidRPr="009F3214" w:rsidRDefault="009F3214" w:rsidP="009F3214">
      <w:pPr>
        <w:pStyle w:val="EndNoteBibliography"/>
        <w:ind w:left="720" w:hanging="720"/>
      </w:pPr>
      <w:r w:rsidRPr="009F3214">
        <w:t xml:space="preserve">Martínez-Prieto, M. A., Cuesta, C. E., Arias, M., &amp; Fernández, J. D. (2015). The solid architecture for real-time management of big semantic data. </w:t>
      </w:r>
      <w:r w:rsidRPr="009F3214">
        <w:rPr>
          <w:i/>
        </w:rPr>
        <w:t>Future Generation Computer Systems, 47</w:t>
      </w:r>
      <w:r w:rsidRPr="009F3214">
        <w:t xml:space="preserve">, 62-79. </w:t>
      </w:r>
    </w:p>
    <w:p w14:paraId="3512DC47" w14:textId="77777777" w:rsidR="009F3214" w:rsidRPr="009F3214" w:rsidRDefault="009F3214" w:rsidP="009F3214">
      <w:pPr>
        <w:pStyle w:val="EndNoteBibliography"/>
        <w:ind w:left="720" w:hanging="720"/>
      </w:pPr>
      <w:r w:rsidRPr="009F3214">
        <w:t xml:space="preserve">Mazumder, S., Bhadoria, R. S., &amp; Deka, G. C. (2017). Distributed computing in big data analytics. In </w:t>
      </w:r>
      <w:r w:rsidRPr="009F3214">
        <w:rPr>
          <w:i/>
        </w:rPr>
        <w:t>InCon-cepts, Technologies and Applications 2017</w:t>
      </w:r>
      <w:r w:rsidRPr="009F3214">
        <w:t>: Springer.</w:t>
      </w:r>
    </w:p>
    <w:p w14:paraId="3985E3EF" w14:textId="77777777" w:rsidR="009F3214" w:rsidRPr="009F3214" w:rsidRDefault="009F3214" w:rsidP="009F3214">
      <w:pPr>
        <w:pStyle w:val="EndNoteBibliography"/>
        <w:ind w:left="720" w:hanging="720"/>
      </w:pPr>
      <w:r w:rsidRPr="009F3214">
        <w:t xml:space="preserve">Moher, D., Liberati, A., Tetzlaff, J., Altman, D. G., &amp; The, P. G. (2009). Preferred Reporting Items for Systematic Reviews and Meta-Analyses: The PRISMA Statement. </w:t>
      </w:r>
      <w:r w:rsidRPr="009F3214">
        <w:rPr>
          <w:i/>
        </w:rPr>
        <w:t>PLOS Medicine, 6</w:t>
      </w:r>
      <w:r w:rsidRPr="009F3214">
        <w:t>(7), e1000097. doi:10.1371/journal.pmed.1000097</w:t>
      </w:r>
    </w:p>
    <w:p w14:paraId="5C9CB8AE" w14:textId="77777777" w:rsidR="009F3214" w:rsidRPr="009F3214" w:rsidRDefault="009F3214" w:rsidP="009F3214">
      <w:pPr>
        <w:pStyle w:val="EndNoteBibliography"/>
        <w:ind w:left="720" w:hanging="720"/>
      </w:pPr>
      <w:r w:rsidRPr="009F3214">
        <w:lastRenderedPageBreak/>
        <w:t xml:space="preserve">Nadal, S., Herrero, V., Romero, O., Abelló, A., Franch, X., Vansummeren, S., &amp; Valerio, D. (2017). A software reference architecture for semantic-aware Big Data systems. </w:t>
      </w:r>
      <w:r w:rsidRPr="009F3214">
        <w:rPr>
          <w:i/>
        </w:rPr>
        <w:t>Information and software technology, 90</w:t>
      </w:r>
      <w:r w:rsidRPr="009F3214">
        <w:t xml:space="preserve">, 75-92. </w:t>
      </w:r>
    </w:p>
    <w:p w14:paraId="73F481FE" w14:textId="77777777" w:rsidR="009F3214" w:rsidRPr="009F3214" w:rsidRDefault="009F3214" w:rsidP="009F3214">
      <w:pPr>
        <w:pStyle w:val="EndNoteBibliography"/>
        <w:ind w:left="720" w:hanging="720"/>
      </w:pPr>
      <w:r w:rsidRPr="009F3214">
        <w:t xml:space="preserve">Nash, H. (2015). CIO SURVEY 2015. </w:t>
      </w:r>
      <w:r w:rsidRPr="009F3214">
        <w:rPr>
          <w:i/>
        </w:rPr>
        <w:t>Association with KPMG</w:t>
      </w:r>
      <w:r w:rsidRPr="009F3214">
        <w:t xml:space="preserve">. </w:t>
      </w:r>
    </w:p>
    <w:p w14:paraId="1B137A89" w14:textId="77777777" w:rsidR="009F3214" w:rsidRPr="009F3214" w:rsidRDefault="009F3214" w:rsidP="009F3214">
      <w:pPr>
        <w:pStyle w:val="EndNoteBibliography"/>
        <w:ind w:left="720" w:hanging="720"/>
      </w:pPr>
      <w:r w:rsidRPr="009F3214">
        <w:t xml:space="preserve">Pääkkönen, P., &amp; Pakkala, D. (2015). Reference architecture and classification of technologies, products and services for big data systems. </w:t>
      </w:r>
      <w:r w:rsidRPr="009F3214">
        <w:rPr>
          <w:i/>
        </w:rPr>
        <w:t>Big data research, 2</w:t>
      </w:r>
      <w:r w:rsidRPr="009F3214">
        <w:t xml:space="preserve">(4), 166-186. </w:t>
      </w:r>
    </w:p>
    <w:p w14:paraId="0E13BDE4" w14:textId="77777777" w:rsidR="009F3214" w:rsidRPr="009F3214" w:rsidRDefault="009F3214" w:rsidP="009F3214">
      <w:pPr>
        <w:pStyle w:val="EndNoteBibliography"/>
        <w:ind w:left="720" w:hanging="720"/>
      </w:pPr>
      <w:r w:rsidRPr="009F3214">
        <w:t xml:space="preserve">Partners, N. (2019). Big Data and AI Executive Survey 2019. </w:t>
      </w:r>
      <w:r w:rsidRPr="009F3214">
        <w:rPr>
          <w:i/>
        </w:rPr>
        <w:t>Data and Innovation</w:t>
      </w:r>
      <w:r w:rsidRPr="009F3214">
        <w:t xml:space="preserve">. </w:t>
      </w:r>
    </w:p>
    <w:p w14:paraId="67FCD37D" w14:textId="77777777" w:rsidR="009F3214" w:rsidRPr="009F3214" w:rsidRDefault="009F3214" w:rsidP="009F3214">
      <w:pPr>
        <w:pStyle w:val="EndNoteBibliography"/>
        <w:ind w:left="720" w:hanging="720"/>
      </w:pPr>
      <w:r w:rsidRPr="009F3214">
        <w:t xml:space="preserve">Quintero, D., &amp; Lee, F. N. (2019). </w:t>
      </w:r>
      <w:r w:rsidRPr="009F3214">
        <w:rPr>
          <w:i/>
        </w:rPr>
        <w:t>IBM reference architecture for high performance data and AI in healthcare and life sciences</w:t>
      </w:r>
      <w:r w:rsidRPr="009F3214">
        <w:t>: IBM Corporation, International Technical Support Organization.</w:t>
      </w:r>
    </w:p>
    <w:p w14:paraId="24880BF6" w14:textId="77777777" w:rsidR="009F3214" w:rsidRPr="009F3214" w:rsidRDefault="009F3214" w:rsidP="009F3214">
      <w:pPr>
        <w:pStyle w:val="EndNoteBibliography"/>
        <w:ind w:left="720" w:hanging="720"/>
      </w:pPr>
      <w:r w:rsidRPr="009F3214">
        <w:t xml:space="preserve">Rad, B. B., &amp; Ataei, P. (2017). The big data Ecosystem and its Environs. </w:t>
      </w:r>
      <w:r w:rsidRPr="009F3214">
        <w:rPr>
          <w:i/>
        </w:rPr>
        <w:t>International Journal of Computer Science and Network Security (IJCSNS), 17</w:t>
      </w:r>
      <w:r w:rsidRPr="009F3214">
        <w:t xml:space="preserve">(3), 38. </w:t>
      </w:r>
    </w:p>
    <w:p w14:paraId="2CD153E2" w14:textId="77777777" w:rsidR="009F3214" w:rsidRPr="009F3214" w:rsidRDefault="009F3214" w:rsidP="009F3214">
      <w:pPr>
        <w:pStyle w:val="EndNoteBibliography"/>
        <w:ind w:left="720" w:hanging="720"/>
      </w:pPr>
      <w:r w:rsidRPr="009F3214">
        <w:t xml:space="preserve">Rada, B. B., Ataeib, P., Khakbizc, Y., &amp; Akbarzadehd, N. (2017). The Hype of Emerging Technologies: Big Data as a Service. </w:t>
      </w:r>
    </w:p>
    <w:p w14:paraId="4E3BEBBB" w14:textId="77777777" w:rsidR="009F3214" w:rsidRPr="009F3214" w:rsidRDefault="009F3214" w:rsidP="009F3214">
      <w:pPr>
        <w:pStyle w:val="EndNoteBibliography"/>
        <w:ind w:left="720" w:hanging="720"/>
      </w:pPr>
      <w:r w:rsidRPr="009F3214">
        <w:t xml:space="preserve">Sang, G. M., Xu, L., &amp; De Vrieze, P. (2016). </w:t>
      </w:r>
      <w:r w:rsidRPr="009F3214">
        <w:rPr>
          <w:i/>
        </w:rPr>
        <w:t>A reference architecture for big data systems.</w:t>
      </w:r>
      <w:r w:rsidRPr="009F3214">
        <w:t xml:space="preserve"> Paper presented at the 2016 10th International Conference on Software, Knowledge, Information Management &amp; Applications (SKIMA).</w:t>
      </w:r>
    </w:p>
    <w:p w14:paraId="1A5CF789" w14:textId="21E86F62" w:rsidR="009F3214" w:rsidRPr="009F3214" w:rsidRDefault="009F3214" w:rsidP="009F3214">
      <w:pPr>
        <w:pStyle w:val="EndNoteBibliography"/>
        <w:ind w:left="720" w:hanging="720"/>
      </w:pPr>
      <w:r w:rsidRPr="009F3214">
        <w:t xml:space="preserve">SAP. (2016). Whitepaper NEC SAPHANA Hadoop. Retrieved from </w:t>
      </w:r>
      <w:hyperlink r:id="rId18" w:history="1">
        <w:r w:rsidRPr="009F3214">
          <w:rPr>
            <w:rStyle w:val="Hyperlink"/>
          </w:rPr>
          <w:t>https://www.scribd.com/document/418835912/Whitepaper-NEC-SAPHANA-Hadoop</w:t>
        </w:r>
      </w:hyperlink>
    </w:p>
    <w:p w14:paraId="033B00F3" w14:textId="77777777" w:rsidR="009F3214" w:rsidRPr="009F3214" w:rsidRDefault="009F3214" w:rsidP="009F3214">
      <w:pPr>
        <w:pStyle w:val="EndNoteBibliography"/>
        <w:ind w:left="720" w:hanging="720"/>
      </w:pPr>
      <w:r w:rsidRPr="009F3214">
        <w:t xml:space="preserve">Sawadogo, P., &amp; Darmont, J. (2021). On data lake architectures and metadata management. </w:t>
      </w:r>
      <w:r w:rsidRPr="009F3214">
        <w:rPr>
          <w:i/>
        </w:rPr>
        <w:t>Journal of Intelligent Information Systems, 56</w:t>
      </w:r>
      <w:r w:rsidRPr="009F3214">
        <w:t xml:space="preserve">(1), 97-120. </w:t>
      </w:r>
    </w:p>
    <w:p w14:paraId="7E84ABE8" w14:textId="77777777" w:rsidR="009F3214" w:rsidRPr="009F3214" w:rsidRDefault="009F3214" w:rsidP="009F3214">
      <w:pPr>
        <w:pStyle w:val="EndNoteBibliography"/>
        <w:ind w:left="720" w:hanging="720"/>
      </w:pPr>
      <w:r w:rsidRPr="009F3214">
        <w:t xml:space="preserve">Shamseer, L., Moher, D., Clarke, M., Ghersi, D., Liberati, A., Petticrew, M., . . . Stewart, L. A. (2015). Preferred reporting items for systematic review and meta-analysis protocols (PRISMA-P) 2015: elaboration and explanation. </w:t>
      </w:r>
      <w:r w:rsidRPr="009F3214">
        <w:rPr>
          <w:i/>
        </w:rPr>
        <w:t>Bmj, 349</w:t>
      </w:r>
      <w:r w:rsidRPr="009F3214">
        <w:t xml:space="preserve">. </w:t>
      </w:r>
    </w:p>
    <w:p w14:paraId="514C2A19" w14:textId="77777777" w:rsidR="009F3214" w:rsidRPr="009F3214" w:rsidRDefault="009F3214" w:rsidP="009F3214">
      <w:pPr>
        <w:pStyle w:val="EndNoteBibliography"/>
        <w:ind w:left="720" w:hanging="720"/>
      </w:pPr>
      <w:r w:rsidRPr="009F3214">
        <w:t xml:space="preserve">Singh, N., Lai, K.-H., Vejvar, M., &amp; Cheng, T. (2019). Big data technology: Challenges, prospects and realities. </w:t>
      </w:r>
      <w:r w:rsidRPr="009F3214">
        <w:rPr>
          <w:i/>
        </w:rPr>
        <w:t>IEEE Engineering Management Review</w:t>
      </w:r>
      <w:r w:rsidRPr="009F3214">
        <w:t xml:space="preserve">. </w:t>
      </w:r>
    </w:p>
    <w:p w14:paraId="4AF87407" w14:textId="77777777" w:rsidR="009F3214" w:rsidRPr="009F3214" w:rsidRDefault="009F3214" w:rsidP="009F3214">
      <w:pPr>
        <w:pStyle w:val="EndNoteBibliography"/>
        <w:ind w:left="720" w:hanging="720"/>
      </w:pPr>
      <w:r w:rsidRPr="009F3214">
        <w:t xml:space="preserve">Suthakar, U. (2017). </w:t>
      </w:r>
      <w:r w:rsidRPr="009F3214">
        <w:rPr>
          <w:i/>
        </w:rPr>
        <w:t>A scalable data store and analytic platform for real-time monitoring of data-intensive scientific infrastructure.</w:t>
      </w:r>
      <w:r w:rsidRPr="009F3214">
        <w:t xml:space="preserve"> Brunel University London, </w:t>
      </w:r>
    </w:p>
    <w:p w14:paraId="7A56AC03" w14:textId="77777777" w:rsidR="009F3214" w:rsidRPr="009F3214" w:rsidRDefault="009F3214" w:rsidP="009F3214">
      <w:pPr>
        <w:pStyle w:val="EndNoteBibliography"/>
        <w:ind w:left="720" w:hanging="720"/>
      </w:pPr>
      <w:r w:rsidRPr="009F3214">
        <w:t>Tsaousi, K. D. (2021). Elasticity of Elasticsearch. In.</w:t>
      </w:r>
    </w:p>
    <w:p w14:paraId="4D18C1CA" w14:textId="77777777" w:rsidR="009F3214" w:rsidRPr="009F3214" w:rsidRDefault="009F3214" w:rsidP="009F3214">
      <w:pPr>
        <w:pStyle w:val="EndNoteBibliography"/>
        <w:ind w:left="720" w:hanging="720"/>
      </w:pPr>
      <w:r w:rsidRPr="009F3214">
        <w:t xml:space="preserve">Ünal, P. (2019). </w:t>
      </w:r>
      <w:r w:rsidRPr="009F3214">
        <w:rPr>
          <w:i/>
        </w:rPr>
        <w:t>Reference Architectures and Standards for the Internet of Things and Big Data in Smart Manufacturing.</w:t>
      </w:r>
      <w:r w:rsidRPr="009F3214">
        <w:t xml:space="preserve"> Paper presented at the 2019 7th International Conference on Future Internet of Things and Cloud (FiCloud).</w:t>
      </w:r>
    </w:p>
    <w:p w14:paraId="0DC0AF4D" w14:textId="77777777" w:rsidR="009F3214" w:rsidRPr="009F3214" w:rsidRDefault="009F3214" w:rsidP="009F3214">
      <w:pPr>
        <w:pStyle w:val="EndNoteBibliography"/>
        <w:ind w:left="720" w:hanging="720"/>
      </w:pPr>
      <w:r w:rsidRPr="009F3214">
        <w:t xml:space="preserve">Van Bruggen, R. (2014). </w:t>
      </w:r>
      <w:r w:rsidRPr="009F3214">
        <w:rPr>
          <w:i/>
        </w:rPr>
        <w:t>Learning Neo4j</w:t>
      </w:r>
      <w:r w:rsidRPr="009F3214">
        <w:t>: Packt Publishing Ltd.</w:t>
      </w:r>
    </w:p>
    <w:p w14:paraId="09D0A07C" w14:textId="77777777" w:rsidR="009F3214" w:rsidRPr="009F3214" w:rsidRDefault="009F3214" w:rsidP="009F3214">
      <w:pPr>
        <w:pStyle w:val="EndNoteBibliography"/>
        <w:ind w:left="720" w:hanging="720"/>
      </w:pPr>
      <w:r w:rsidRPr="009F3214">
        <w:t xml:space="preserve">Viana, P., &amp; Sato, L. (2014). </w:t>
      </w:r>
      <w:r w:rsidRPr="009F3214">
        <w:rPr>
          <w:i/>
        </w:rPr>
        <w:t>A proposal for a reference architecture for long-term archiving, preservation, and retrieval of big data.</w:t>
      </w:r>
      <w:r w:rsidRPr="009F3214">
        <w:t xml:space="preserve"> Paper presented at the 2014 IEEE 13th International Conference on Trust, Security and Privacy in Computing and Communications.</w:t>
      </w:r>
    </w:p>
    <w:p w14:paraId="364980C6" w14:textId="77777777" w:rsidR="009F3214" w:rsidRPr="009F3214" w:rsidRDefault="009F3214" w:rsidP="009F3214">
      <w:pPr>
        <w:pStyle w:val="EndNoteBibliography"/>
        <w:ind w:left="720" w:hanging="720"/>
      </w:pPr>
      <w:r w:rsidRPr="009F3214">
        <w:t xml:space="preserve">Wang, Y., Kadiyala, H., &amp; Rubin, J. (2021). Promises and challenges of microservices: an exploratory study. </w:t>
      </w:r>
      <w:r w:rsidRPr="009F3214">
        <w:rPr>
          <w:i/>
        </w:rPr>
        <w:t>Empirical Software Engineering, 26</w:t>
      </w:r>
      <w:r w:rsidRPr="009F3214">
        <w:t xml:space="preserve">(4), 1-44. </w:t>
      </w:r>
    </w:p>
    <w:p w14:paraId="0268E3D8" w14:textId="77777777" w:rsidR="009F3214" w:rsidRPr="009F3214" w:rsidRDefault="009F3214" w:rsidP="009F3214">
      <w:pPr>
        <w:pStyle w:val="EndNoteBibliography"/>
        <w:ind w:left="720" w:hanging="720"/>
      </w:pPr>
      <w:r w:rsidRPr="009F3214">
        <w:t xml:space="preserve">Weyrich, M., &amp; Ebert, C. (2015). Reference architectures for the internet of things. </w:t>
      </w:r>
      <w:r w:rsidRPr="009F3214">
        <w:rPr>
          <w:i/>
        </w:rPr>
        <w:t>IEEE software, 33</w:t>
      </w:r>
      <w:r w:rsidRPr="009F3214">
        <w:t xml:space="preserve">(1), 112-116. </w:t>
      </w:r>
    </w:p>
    <w:p w14:paraId="5D6BED8D" w14:textId="77777777" w:rsidR="009F3214" w:rsidRPr="009F3214" w:rsidRDefault="009F3214" w:rsidP="009F3214">
      <w:pPr>
        <w:pStyle w:val="EndNoteBibliography"/>
        <w:ind w:left="720" w:hanging="720"/>
      </w:pPr>
      <w:r w:rsidRPr="009F3214">
        <w:t xml:space="preserve">White, A. (2019). Top Data and Analytics Predicts for 2019. </w:t>
      </w:r>
    </w:p>
    <w:p w14:paraId="4C9837E2" w14:textId="0CF9923D" w:rsidR="00C354CA" w:rsidRPr="00C132EA" w:rsidRDefault="00A75960" w:rsidP="009F3214">
      <w:pPr>
        <w:spacing w:beforeLines="50" w:before="120"/>
        <w:ind w:leftChars="350" w:left="1329" w:hangingChars="254" w:hanging="559"/>
        <w:jc w:val="both"/>
        <w:rPr>
          <w:rFonts w:eastAsia="PMingLiU"/>
          <w:szCs w:val="22"/>
          <w:lang w:eastAsia="zh-TW"/>
        </w:rPr>
      </w:pPr>
      <w:r>
        <w:rPr>
          <w:rFonts w:eastAsia="PMingLiU"/>
          <w:szCs w:val="22"/>
          <w:lang w:eastAsia="zh-TW"/>
        </w:rPr>
        <w:fldChar w:fldCharType="end"/>
      </w:r>
    </w:p>
    <w:sectPr w:rsidR="00C354CA" w:rsidRPr="00C132EA" w:rsidSect="00787B1F">
      <w:headerReference w:type="default" r:id="rId19"/>
      <w:footerReference w:type="even" r:id="rId20"/>
      <w:footerReference w:type="first" r:id="rId21"/>
      <w:pgSz w:w="11907" w:h="16840" w:code="9"/>
      <w:pgMar w:top="1440" w:right="1440" w:bottom="1440" w:left="1440" w:header="709" w:footer="709" w:gutter="0"/>
      <w:pgNumType w:start="10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6E21A5" w14:textId="77777777" w:rsidR="008719DE" w:rsidRDefault="008719DE">
      <w:r>
        <w:separator/>
      </w:r>
    </w:p>
  </w:endnote>
  <w:endnote w:type="continuationSeparator" w:id="0">
    <w:p w14:paraId="0DCA4616" w14:textId="77777777" w:rsidR="008719DE" w:rsidRDefault="00871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Fd8035-Identity-H">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762EA" w14:textId="77777777" w:rsidR="00EF23D8" w:rsidRDefault="00EF23D8" w:rsidP="00DD08A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D4B9E" w14:textId="77777777" w:rsidR="00EF23D8" w:rsidRDefault="00EF23D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ADDE8D" w14:textId="77777777" w:rsidR="008719DE" w:rsidRDefault="008719DE">
      <w:r>
        <w:separator/>
      </w:r>
    </w:p>
  </w:footnote>
  <w:footnote w:type="continuationSeparator" w:id="0">
    <w:p w14:paraId="5F91DCD5" w14:textId="77777777" w:rsidR="008719DE" w:rsidRDefault="00871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FB971" w14:textId="77777777" w:rsidR="00EF23D8" w:rsidRPr="000507A2" w:rsidRDefault="00EF23D8" w:rsidP="00DD08AC">
    <w:pPr>
      <w:pStyle w:val="Header"/>
      <w:jc w:val="right"/>
      <w:rPr>
        <w: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02673"/>
    <w:multiLevelType w:val="hybridMultilevel"/>
    <w:tmpl w:val="0E46DF12"/>
    <w:lvl w:ilvl="0" w:tplc="14090011">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04A67188"/>
    <w:multiLevelType w:val="hybridMultilevel"/>
    <w:tmpl w:val="9FD2D43E"/>
    <w:lvl w:ilvl="0" w:tplc="B0149884">
      <w:start w:val="1"/>
      <w:numFmt w:val="bullet"/>
      <w:lvlText w:val=""/>
      <w:lvlJc w:val="left"/>
      <w:pPr>
        <w:tabs>
          <w:tab w:val="num" w:pos="1080"/>
        </w:tabs>
        <w:ind w:left="284" w:firstLine="56"/>
      </w:pPr>
      <w:rPr>
        <w:rFonts w:ascii="Symbol" w:eastAsia="Batang"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8EC06F9"/>
    <w:multiLevelType w:val="multilevel"/>
    <w:tmpl w:val="2522D99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9287727"/>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591759"/>
    <w:multiLevelType w:val="hybridMultilevel"/>
    <w:tmpl w:val="D646B4A6"/>
    <w:lvl w:ilvl="0" w:tplc="06868BA6">
      <w:start w:val="1"/>
      <w:numFmt w:val="bullet"/>
      <w:lvlText w:val=""/>
      <w:lvlJc w:val="left"/>
      <w:pPr>
        <w:tabs>
          <w:tab w:val="num" w:pos="700"/>
        </w:tabs>
        <w:ind w:left="700" w:hanging="700"/>
      </w:pPr>
      <w:rPr>
        <w:rFonts w:ascii="Symbol" w:eastAsia="Batang" w:hAnsi="Symbol" w:hint="default"/>
      </w:rPr>
    </w:lvl>
    <w:lvl w:ilvl="1" w:tplc="ADCC075C">
      <w:start w:val="1"/>
      <w:numFmt w:val="decimal"/>
      <w:lvlText w:val="(%2)"/>
      <w:lvlJc w:val="left"/>
      <w:pPr>
        <w:tabs>
          <w:tab w:val="num" w:pos="1800"/>
        </w:tabs>
        <w:ind w:left="1800" w:hanging="360"/>
      </w:pPr>
      <w:rPr>
        <w:rFonts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D6B775C"/>
    <w:multiLevelType w:val="hybridMultilevel"/>
    <w:tmpl w:val="8F80CEDE"/>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6" w15:restartNumberingAfterBreak="0">
    <w:nsid w:val="0FE272D0"/>
    <w:multiLevelType w:val="multilevel"/>
    <w:tmpl w:val="B01E1B28"/>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0FFA3002"/>
    <w:multiLevelType w:val="hybridMultilevel"/>
    <w:tmpl w:val="D8FA9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10766CC"/>
    <w:multiLevelType w:val="multilevel"/>
    <w:tmpl w:val="CA1A02B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1925049"/>
    <w:multiLevelType w:val="hybridMultilevel"/>
    <w:tmpl w:val="78C0C3CA"/>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CE6556"/>
    <w:multiLevelType w:val="hybridMultilevel"/>
    <w:tmpl w:val="D84A156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91629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7A2461"/>
    <w:multiLevelType w:val="hybridMultilevel"/>
    <w:tmpl w:val="B50ADA12"/>
    <w:lvl w:ilvl="0" w:tplc="707A8F3A">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C22382"/>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F674B8C"/>
    <w:multiLevelType w:val="hybridMultilevel"/>
    <w:tmpl w:val="12A0C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287342"/>
    <w:multiLevelType w:val="hybridMultilevel"/>
    <w:tmpl w:val="FFFFFFFF"/>
    <w:lvl w:ilvl="0" w:tplc="D5E43924">
      <w:start w:val="1"/>
      <w:numFmt w:val="decimal"/>
      <w:lvlText w:val="%1."/>
      <w:lvlJc w:val="left"/>
      <w:pPr>
        <w:ind w:left="720" w:hanging="360"/>
      </w:pPr>
    </w:lvl>
    <w:lvl w:ilvl="1" w:tplc="A0B48FDE">
      <w:start w:val="1"/>
      <w:numFmt w:val="lowerLetter"/>
      <w:lvlText w:val="%2."/>
      <w:lvlJc w:val="left"/>
      <w:pPr>
        <w:ind w:left="1440" w:hanging="360"/>
      </w:pPr>
    </w:lvl>
    <w:lvl w:ilvl="2" w:tplc="AD7E4574">
      <w:start w:val="1"/>
      <w:numFmt w:val="lowerRoman"/>
      <w:lvlText w:val="%3."/>
      <w:lvlJc w:val="right"/>
      <w:pPr>
        <w:ind w:left="2160" w:hanging="180"/>
      </w:pPr>
    </w:lvl>
    <w:lvl w:ilvl="3" w:tplc="D48A2C66">
      <w:start w:val="1"/>
      <w:numFmt w:val="decimal"/>
      <w:lvlText w:val="%4."/>
      <w:lvlJc w:val="left"/>
      <w:pPr>
        <w:ind w:left="2880" w:hanging="360"/>
      </w:pPr>
    </w:lvl>
    <w:lvl w:ilvl="4" w:tplc="AA365278">
      <w:start w:val="1"/>
      <w:numFmt w:val="lowerLetter"/>
      <w:lvlText w:val="%5."/>
      <w:lvlJc w:val="left"/>
      <w:pPr>
        <w:ind w:left="3600" w:hanging="360"/>
      </w:pPr>
    </w:lvl>
    <w:lvl w:ilvl="5" w:tplc="5718B8AA">
      <w:start w:val="1"/>
      <w:numFmt w:val="lowerRoman"/>
      <w:lvlText w:val="%6."/>
      <w:lvlJc w:val="right"/>
      <w:pPr>
        <w:ind w:left="4320" w:hanging="180"/>
      </w:pPr>
    </w:lvl>
    <w:lvl w:ilvl="6" w:tplc="CE6EF3E2">
      <w:start w:val="1"/>
      <w:numFmt w:val="decimal"/>
      <w:lvlText w:val="%7."/>
      <w:lvlJc w:val="left"/>
      <w:pPr>
        <w:ind w:left="5040" w:hanging="360"/>
      </w:pPr>
    </w:lvl>
    <w:lvl w:ilvl="7" w:tplc="CFEE7F02">
      <w:start w:val="1"/>
      <w:numFmt w:val="lowerLetter"/>
      <w:lvlText w:val="%8."/>
      <w:lvlJc w:val="left"/>
      <w:pPr>
        <w:ind w:left="5760" w:hanging="360"/>
      </w:pPr>
    </w:lvl>
    <w:lvl w:ilvl="8" w:tplc="FA369A88">
      <w:start w:val="1"/>
      <w:numFmt w:val="lowerRoman"/>
      <w:lvlText w:val="%9."/>
      <w:lvlJc w:val="right"/>
      <w:pPr>
        <w:ind w:left="6480" w:hanging="180"/>
      </w:pPr>
    </w:lvl>
  </w:abstractNum>
  <w:abstractNum w:abstractNumId="16" w15:restartNumberingAfterBreak="0">
    <w:nsid w:val="34211401"/>
    <w:multiLevelType w:val="hybridMultilevel"/>
    <w:tmpl w:val="DB1088D8"/>
    <w:lvl w:ilvl="0" w:tplc="6C9E7F0C">
      <w:start w:val="1"/>
      <w:numFmt w:val="decimal"/>
      <w:suff w:val="space"/>
      <w:lvlText w:val="(%1)"/>
      <w:lvlJc w:val="left"/>
      <w:pPr>
        <w:ind w:left="284" w:firstLine="0"/>
      </w:pPr>
      <w:rPr>
        <w:rFonts w:hint="default"/>
      </w:rPr>
    </w:lvl>
    <w:lvl w:ilvl="1" w:tplc="ADCC075C">
      <w:start w:val="1"/>
      <w:numFmt w:val="decimal"/>
      <w:lvlText w:val="(%2)"/>
      <w:lvlJc w:val="left"/>
      <w:pPr>
        <w:tabs>
          <w:tab w:val="num" w:pos="720"/>
        </w:tabs>
        <w:ind w:left="720" w:hanging="360"/>
      </w:pPr>
      <w:rPr>
        <w:rFonts w:hint="default"/>
      </w:rPr>
    </w:lvl>
    <w:lvl w:ilvl="2" w:tplc="2C868EC6">
      <w:numFmt w:val="bullet"/>
      <w:lvlText w:val="-"/>
      <w:lvlJc w:val="left"/>
      <w:pPr>
        <w:ind w:left="1620" w:hanging="360"/>
      </w:pPr>
      <w:rPr>
        <w:rFonts w:ascii="Arial" w:eastAsia="Batang" w:hAnsi="Arial" w:cs="Arial" w:hint="default"/>
      </w:rPr>
    </w:lvl>
    <w:lvl w:ilvl="3" w:tplc="000F0409" w:tentative="1">
      <w:start w:val="1"/>
      <w:numFmt w:val="decimal"/>
      <w:lvlText w:val="%4."/>
      <w:lvlJc w:val="left"/>
      <w:pPr>
        <w:tabs>
          <w:tab w:val="num" w:pos="2160"/>
        </w:tabs>
        <w:ind w:left="2160" w:hanging="360"/>
      </w:pPr>
    </w:lvl>
    <w:lvl w:ilvl="4" w:tplc="00190409" w:tentative="1">
      <w:start w:val="1"/>
      <w:numFmt w:val="lowerLetter"/>
      <w:lvlText w:val="%5."/>
      <w:lvlJc w:val="left"/>
      <w:pPr>
        <w:tabs>
          <w:tab w:val="num" w:pos="2880"/>
        </w:tabs>
        <w:ind w:left="2880" w:hanging="360"/>
      </w:pPr>
    </w:lvl>
    <w:lvl w:ilvl="5" w:tplc="001B0409" w:tentative="1">
      <w:start w:val="1"/>
      <w:numFmt w:val="lowerRoman"/>
      <w:lvlText w:val="%6."/>
      <w:lvlJc w:val="right"/>
      <w:pPr>
        <w:tabs>
          <w:tab w:val="num" w:pos="3600"/>
        </w:tabs>
        <w:ind w:left="3600" w:hanging="180"/>
      </w:pPr>
    </w:lvl>
    <w:lvl w:ilvl="6" w:tplc="000F0409" w:tentative="1">
      <w:start w:val="1"/>
      <w:numFmt w:val="decimal"/>
      <w:lvlText w:val="%7."/>
      <w:lvlJc w:val="left"/>
      <w:pPr>
        <w:tabs>
          <w:tab w:val="num" w:pos="4320"/>
        </w:tabs>
        <w:ind w:left="4320" w:hanging="360"/>
      </w:pPr>
    </w:lvl>
    <w:lvl w:ilvl="7" w:tplc="00190409" w:tentative="1">
      <w:start w:val="1"/>
      <w:numFmt w:val="lowerLetter"/>
      <w:lvlText w:val="%8."/>
      <w:lvlJc w:val="left"/>
      <w:pPr>
        <w:tabs>
          <w:tab w:val="num" w:pos="5040"/>
        </w:tabs>
        <w:ind w:left="5040" w:hanging="360"/>
      </w:pPr>
    </w:lvl>
    <w:lvl w:ilvl="8" w:tplc="001B0409" w:tentative="1">
      <w:start w:val="1"/>
      <w:numFmt w:val="lowerRoman"/>
      <w:lvlText w:val="%9."/>
      <w:lvlJc w:val="right"/>
      <w:pPr>
        <w:tabs>
          <w:tab w:val="num" w:pos="5760"/>
        </w:tabs>
        <w:ind w:left="5760" w:hanging="180"/>
      </w:pPr>
    </w:lvl>
  </w:abstractNum>
  <w:abstractNum w:abstractNumId="17" w15:restartNumberingAfterBreak="0">
    <w:nsid w:val="34625F83"/>
    <w:multiLevelType w:val="hybridMultilevel"/>
    <w:tmpl w:val="E490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1F6FB2"/>
    <w:multiLevelType w:val="hybridMultilevel"/>
    <w:tmpl w:val="97506CA8"/>
    <w:lvl w:ilvl="0" w:tplc="E9286A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204F0E"/>
    <w:multiLevelType w:val="multilevel"/>
    <w:tmpl w:val="FD58E6A2"/>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E591435"/>
    <w:multiLevelType w:val="hybridMultilevel"/>
    <w:tmpl w:val="C86211EE"/>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1" w15:restartNumberingAfterBreak="0">
    <w:nsid w:val="43BA6BF9"/>
    <w:multiLevelType w:val="multilevel"/>
    <w:tmpl w:val="1DA82C0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9076420"/>
    <w:multiLevelType w:val="hybridMultilevel"/>
    <w:tmpl w:val="BEEC059E"/>
    <w:lvl w:ilvl="0" w:tplc="14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3A5BD4"/>
    <w:multiLevelType w:val="multilevel"/>
    <w:tmpl w:val="629A231A"/>
    <w:lvl w:ilvl="0">
      <w:start w:val="1"/>
      <w:numFmt w:val="decimal"/>
      <w:lvlText w:val="%1."/>
      <w:lvlJc w:val="left"/>
      <w:pPr>
        <w:ind w:left="360" w:hanging="360"/>
      </w:pPr>
      <w:rPr>
        <w:rFonts w:hint="default"/>
      </w:rPr>
    </w:lvl>
    <w:lvl w:ilvl="1">
      <w:start w:val="1"/>
      <w:numFmt w:val="decimal"/>
      <w:suff w:val="nothing"/>
      <w:lvlText w:val="%1.%2."/>
      <w:lvlJc w:val="left"/>
      <w:pPr>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C587DFC"/>
    <w:multiLevelType w:val="hybridMultilevel"/>
    <w:tmpl w:val="DAE408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880DBF"/>
    <w:multiLevelType w:val="multilevel"/>
    <w:tmpl w:val="FB9080DA"/>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3721176"/>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8FA3076"/>
    <w:multiLevelType w:val="hybridMultilevel"/>
    <w:tmpl w:val="A3C44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C950DF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BA0642"/>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FC60CFE"/>
    <w:multiLevelType w:val="multilevel"/>
    <w:tmpl w:val="5AC23246"/>
    <w:lvl w:ilvl="0">
      <w:start w:val="1"/>
      <w:numFmt w:val="decimal"/>
      <w:lvlText w:val="%1."/>
      <w:lvlJc w:val="left"/>
      <w:pPr>
        <w:ind w:left="360" w:hanging="360"/>
      </w:pPr>
      <w:rPr>
        <w:rFonts w:hint="default"/>
      </w:rPr>
    </w:lvl>
    <w:lvl w:ilvl="1">
      <w:start w:val="1"/>
      <w:numFmt w:val="decimal"/>
      <w:lvlText w:val="%1.1."/>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07F3809"/>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44C7E3E"/>
    <w:multiLevelType w:val="hybridMultilevel"/>
    <w:tmpl w:val="CF34B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71D0D98"/>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8A13545"/>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69B62AFA"/>
    <w:multiLevelType w:val="multilevel"/>
    <w:tmpl w:val="892CD7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0" w:firstLine="288"/>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4D02DE"/>
    <w:multiLevelType w:val="hybridMultilevel"/>
    <w:tmpl w:val="6610D60A"/>
    <w:lvl w:ilvl="0" w:tplc="1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CE3467"/>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1063A2E"/>
    <w:multiLevelType w:val="multilevel"/>
    <w:tmpl w:val="D7880F18"/>
    <w:lvl w:ilvl="0">
      <w:start w:val="1"/>
      <w:numFmt w:val="decimal"/>
      <w:lvlText w:val="%1."/>
      <w:lvlJc w:val="left"/>
      <w:pPr>
        <w:ind w:left="360" w:hanging="360"/>
      </w:pPr>
      <w:rPr>
        <w:rFonts w:hint="default"/>
      </w:rPr>
    </w:lvl>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6EF095C"/>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22713A"/>
    <w:multiLevelType w:val="multilevel"/>
    <w:tmpl w:val="B3C8B18E"/>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C1C1DA6"/>
    <w:multiLevelType w:val="hybridMultilevel"/>
    <w:tmpl w:val="2BFE2D0A"/>
    <w:lvl w:ilvl="0" w:tplc="14090011">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BD3963"/>
    <w:multiLevelType w:val="hybridMultilevel"/>
    <w:tmpl w:val="762CD7D0"/>
    <w:lvl w:ilvl="0" w:tplc="708E77A4">
      <w:start w:val="1"/>
      <w:numFmt w:val="decimal"/>
      <w:lvlText w:val="RQ%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35"/>
  </w:num>
  <w:num w:numId="3">
    <w:abstractNumId w:val="1"/>
  </w:num>
  <w:num w:numId="4">
    <w:abstractNumId w:val="4"/>
  </w:num>
  <w:num w:numId="5">
    <w:abstractNumId w:val="5"/>
  </w:num>
  <w:num w:numId="6">
    <w:abstractNumId w:val="16"/>
  </w:num>
  <w:num w:numId="7">
    <w:abstractNumId w:val="23"/>
  </w:num>
  <w:num w:numId="8">
    <w:abstractNumId w:val="39"/>
  </w:num>
  <w:num w:numId="9">
    <w:abstractNumId w:val="6"/>
  </w:num>
  <w:num w:numId="10">
    <w:abstractNumId w:val="17"/>
  </w:num>
  <w:num w:numId="11">
    <w:abstractNumId w:val="32"/>
  </w:num>
  <w:num w:numId="12">
    <w:abstractNumId w:val="7"/>
  </w:num>
  <w:num w:numId="13">
    <w:abstractNumId w:val="20"/>
  </w:num>
  <w:num w:numId="14">
    <w:abstractNumId w:val="14"/>
  </w:num>
  <w:num w:numId="15">
    <w:abstractNumId w:val="27"/>
  </w:num>
  <w:num w:numId="16">
    <w:abstractNumId w:val="1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0"/>
  </w:num>
  <w:num w:numId="19">
    <w:abstractNumId w:val="30"/>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0">
    <w:abstractNumId w:val="2"/>
  </w:num>
  <w:num w:numId="21">
    <w:abstractNumId w:val="8"/>
  </w:num>
  <w:num w:numId="22">
    <w:abstractNumId w:val="2"/>
    <w:lvlOverride w:ilvl="0">
      <w:lvl w:ilvl="0">
        <w:start w:val="1"/>
        <w:numFmt w:val="decimal"/>
        <w:lvlText w:val="%1."/>
        <w:lvlJc w:val="left"/>
        <w:pPr>
          <w:ind w:left="360" w:hanging="360"/>
        </w:pPr>
        <w:rPr>
          <w:rFonts w:hint="default"/>
        </w:rPr>
      </w:lvl>
    </w:lvlOverride>
    <w:lvlOverride w:ilvl="1">
      <w:lvl w:ilvl="1">
        <w:start w:val="1"/>
        <w:numFmt w:val="none"/>
        <w:lvlText w:val="%1.1"/>
        <w:lvlJc w:val="left"/>
        <w:pPr>
          <w:ind w:left="0" w:firstLine="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Override>
    <w:lvlOverride w:ilvl="2">
      <w:lvl w:ilvl="2">
        <w:start w:val="1"/>
        <w:numFmt w:val="decimal"/>
        <w:lvlText w:val="%2%1..%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25"/>
  </w:num>
  <w:num w:numId="24">
    <w:abstractNumId w:val="13"/>
  </w:num>
  <w:num w:numId="25">
    <w:abstractNumId w:val="19"/>
  </w:num>
  <w:num w:numId="26">
    <w:abstractNumId w:val="37"/>
  </w:num>
  <w:num w:numId="27">
    <w:abstractNumId w:val="38"/>
  </w:num>
  <w:num w:numId="28">
    <w:abstractNumId w:val="34"/>
  </w:num>
  <w:num w:numId="29">
    <w:abstractNumId w:val="26"/>
  </w:num>
  <w:num w:numId="30">
    <w:abstractNumId w:val="21"/>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24"/>
  </w:num>
  <w:num w:numId="34">
    <w:abstractNumId w:val="40"/>
  </w:num>
  <w:num w:numId="35">
    <w:abstractNumId w:val="9"/>
  </w:num>
  <w:num w:numId="36">
    <w:abstractNumId w:val="18"/>
  </w:num>
  <w:num w:numId="37">
    <w:abstractNumId w:val="36"/>
  </w:num>
  <w:num w:numId="38">
    <w:abstractNumId w:val="41"/>
  </w:num>
  <w:num w:numId="39">
    <w:abstractNumId w:val="31"/>
  </w:num>
  <w:num w:numId="40">
    <w:abstractNumId w:val="15"/>
  </w:num>
  <w:num w:numId="41">
    <w:abstractNumId w:val="28"/>
  </w:num>
  <w:num w:numId="42">
    <w:abstractNumId w:val="29"/>
  </w:num>
  <w:num w:numId="43">
    <w:abstractNumId w:val="22"/>
  </w:num>
  <w:num w:numId="44">
    <w:abstractNumId w:val="42"/>
  </w:num>
  <w:num w:numId="45">
    <w:abstractNumId w:val="33"/>
  </w:num>
  <w:num w:numId="46">
    <w:abstractNumId w:val="0"/>
  </w:num>
  <w:num w:numId="4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re5epv9rrvvajeatv4xvdtet5zsfedxv2xw&quot;&gt;My EndNote Library&lt;record-ids&gt;&lt;item&gt;1&lt;/item&gt;&lt;item&gt;2&lt;/item&gt;&lt;item&gt;3&lt;/item&gt;&lt;item&gt;4&lt;/item&gt;&lt;item&gt;5&lt;/item&gt;&lt;item&gt;6&lt;/item&gt;&lt;item&gt;7&lt;/item&gt;&lt;item&gt;8&lt;/item&gt;&lt;item&gt;9&lt;/item&gt;&lt;item&gt;10&lt;/item&gt;&lt;item&gt;11&lt;/item&gt;&lt;item&gt;12&lt;/item&gt;&lt;item&gt;13&lt;/item&gt;&lt;item&gt;15&lt;/item&gt;&lt;item&gt;16&lt;/item&gt;&lt;item&gt;17&lt;/item&gt;&lt;item&gt;18&lt;/item&gt;&lt;item&gt;20&lt;/item&gt;&lt;item&gt;21&lt;/item&gt;&lt;item&gt;22&lt;/item&gt;&lt;item&gt;23&lt;/item&gt;&lt;item&gt;24&lt;/item&gt;&lt;item&gt;25&lt;/item&gt;&lt;item&gt;26&lt;/item&gt;&lt;item&gt;27&lt;/item&gt;&lt;item&gt;28&lt;/item&gt;&lt;item&gt;29&lt;/item&gt;&lt;item&gt;30&lt;/item&gt;&lt;item&gt;32&lt;/item&gt;&lt;item&gt;33&lt;/item&gt;&lt;item&gt;35&lt;/item&gt;&lt;item&gt;36&lt;/item&gt;&lt;item&gt;37&lt;/item&gt;&lt;/record-ids&gt;&lt;/item&gt;&lt;/Libraries&gt;"/>
    <w:docVar w:name="EN_Doc_Font_List_Name" w:val="Arial"/>
    <w:docVar w:name="EN_Lib_Name_List_Name" w:val="17Paper Library.enl"/>
    <w:docVar w:name="EN_Main_Body_Style_Name" w:val="Author-Date"/>
  </w:docVars>
  <w:rsids>
    <w:rsidRoot w:val="002B2FC3"/>
    <w:rsid w:val="00000B98"/>
    <w:rsid w:val="0000456A"/>
    <w:rsid w:val="00004C19"/>
    <w:rsid w:val="0000735A"/>
    <w:rsid w:val="00010CBF"/>
    <w:rsid w:val="000144B4"/>
    <w:rsid w:val="0001454E"/>
    <w:rsid w:val="00014B1D"/>
    <w:rsid w:val="000154C5"/>
    <w:rsid w:val="00015673"/>
    <w:rsid w:val="00015C2F"/>
    <w:rsid w:val="00025F89"/>
    <w:rsid w:val="0002637B"/>
    <w:rsid w:val="00026BFA"/>
    <w:rsid w:val="000308DB"/>
    <w:rsid w:val="000318FF"/>
    <w:rsid w:val="00032922"/>
    <w:rsid w:val="000334ED"/>
    <w:rsid w:val="00047D10"/>
    <w:rsid w:val="00052CBC"/>
    <w:rsid w:val="00053313"/>
    <w:rsid w:val="00053485"/>
    <w:rsid w:val="0005564E"/>
    <w:rsid w:val="00055765"/>
    <w:rsid w:val="00057505"/>
    <w:rsid w:val="00060895"/>
    <w:rsid w:val="000667B8"/>
    <w:rsid w:val="000757FB"/>
    <w:rsid w:val="00075D76"/>
    <w:rsid w:val="00075E44"/>
    <w:rsid w:val="00077BA6"/>
    <w:rsid w:val="00081686"/>
    <w:rsid w:val="00082FA7"/>
    <w:rsid w:val="00083710"/>
    <w:rsid w:val="000841B0"/>
    <w:rsid w:val="0008517E"/>
    <w:rsid w:val="00086CB5"/>
    <w:rsid w:val="0008701D"/>
    <w:rsid w:val="00094502"/>
    <w:rsid w:val="000A046B"/>
    <w:rsid w:val="000A6A75"/>
    <w:rsid w:val="000A7E53"/>
    <w:rsid w:val="000B39E5"/>
    <w:rsid w:val="000B6534"/>
    <w:rsid w:val="000B78DF"/>
    <w:rsid w:val="000C3AFA"/>
    <w:rsid w:val="000C3B10"/>
    <w:rsid w:val="000C3B5C"/>
    <w:rsid w:val="000C42F5"/>
    <w:rsid w:val="000C6F5B"/>
    <w:rsid w:val="000D0264"/>
    <w:rsid w:val="000D0FE3"/>
    <w:rsid w:val="000D23A2"/>
    <w:rsid w:val="000E2838"/>
    <w:rsid w:val="000E6A78"/>
    <w:rsid w:val="000F3ABD"/>
    <w:rsid w:val="000F3C90"/>
    <w:rsid w:val="000F62E2"/>
    <w:rsid w:val="000F634B"/>
    <w:rsid w:val="000F6AF0"/>
    <w:rsid w:val="000F6FF1"/>
    <w:rsid w:val="0010101C"/>
    <w:rsid w:val="001019E8"/>
    <w:rsid w:val="00101F09"/>
    <w:rsid w:val="0010274C"/>
    <w:rsid w:val="00104C61"/>
    <w:rsid w:val="001054B5"/>
    <w:rsid w:val="0010564A"/>
    <w:rsid w:val="001118D7"/>
    <w:rsid w:val="001129BA"/>
    <w:rsid w:val="00112B9C"/>
    <w:rsid w:val="0011543B"/>
    <w:rsid w:val="00115D32"/>
    <w:rsid w:val="00116902"/>
    <w:rsid w:val="00117744"/>
    <w:rsid w:val="001218C4"/>
    <w:rsid w:val="001227C8"/>
    <w:rsid w:val="00123716"/>
    <w:rsid w:val="001241FD"/>
    <w:rsid w:val="00125D44"/>
    <w:rsid w:val="001261D7"/>
    <w:rsid w:val="001266F1"/>
    <w:rsid w:val="00127224"/>
    <w:rsid w:val="001303A0"/>
    <w:rsid w:val="00131F76"/>
    <w:rsid w:val="00135C00"/>
    <w:rsid w:val="00137897"/>
    <w:rsid w:val="00141E7B"/>
    <w:rsid w:val="00142931"/>
    <w:rsid w:val="00144A16"/>
    <w:rsid w:val="00146B78"/>
    <w:rsid w:val="00146E49"/>
    <w:rsid w:val="00147B04"/>
    <w:rsid w:val="001509B2"/>
    <w:rsid w:val="00164FF0"/>
    <w:rsid w:val="00171191"/>
    <w:rsid w:val="00171C4C"/>
    <w:rsid w:val="0017479A"/>
    <w:rsid w:val="00174B78"/>
    <w:rsid w:val="001761EF"/>
    <w:rsid w:val="0018004D"/>
    <w:rsid w:val="00181354"/>
    <w:rsid w:val="00187AD9"/>
    <w:rsid w:val="0019021E"/>
    <w:rsid w:val="00195389"/>
    <w:rsid w:val="001A0E97"/>
    <w:rsid w:val="001B2206"/>
    <w:rsid w:val="001B2A7E"/>
    <w:rsid w:val="001B353F"/>
    <w:rsid w:val="001B483F"/>
    <w:rsid w:val="001B7A94"/>
    <w:rsid w:val="001C2201"/>
    <w:rsid w:val="001C2FEF"/>
    <w:rsid w:val="001C539F"/>
    <w:rsid w:val="001C674A"/>
    <w:rsid w:val="001D0893"/>
    <w:rsid w:val="001D3F97"/>
    <w:rsid w:val="001E0EC3"/>
    <w:rsid w:val="001E2940"/>
    <w:rsid w:val="001E42A6"/>
    <w:rsid w:val="001E5290"/>
    <w:rsid w:val="001E6323"/>
    <w:rsid w:val="001E7FCD"/>
    <w:rsid w:val="001F088A"/>
    <w:rsid w:val="001F17A7"/>
    <w:rsid w:val="001F1A6F"/>
    <w:rsid w:val="001F30A6"/>
    <w:rsid w:val="00204EF3"/>
    <w:rsid w:val="00205223"/>
    <w:rsid w:val="00206E3C"/>
    <w:rsid w:val="00211536"/>
    <w:rsid w:val="002122D3"/>
    <w:rsid w:val="0021725E"/>
    <w:rsid w:val="00220FD1"/>
    <w:rsid w:val="00220FD8"/>
    <w:rsid w:val="00223A9F"/>
    <w:rsid w:val="00226B82"/>
    <w:rsid w:val="002324B5"/>
    <w:rsid w:val="002338D2"/>
    <w:rsid w:val="0024049F"/>
    <w:rsid w:val="00242B6A"/>
    <w:rsid w:val="00243D6A"/>
    <w:rsid w:val="00250079"/>
    <w:rsid w:val="00251FA2"/>
    <w:rsid w:val="00253341"/>
    <w:rsid w:val="002613E6"/>
    <w:rsid w:val="00265534"/>
    <w:rsid w:val="00266353"/>
    <w:rsid w:val="0027161C"/>
    <w:rsid w:val="00271D14"/>
    <w:rsid w:val="00271F5E"/>
    <w:rsid w:val="002721C6"/>
    <w:rsid w:val="0027778C"/>
    <w:rsid w:val="002805B1"/>
    <w:rsid w:val="0028515B"/>
    <w:rsid w:val="002870D6"/>
    <w:rsid w:val="00287DF4"/>
    <w:rsid w:val="00291726"/>
    <w:rsid w:val="002929DB"/>
    <w:rsid w:val="002976C3"/>
    <w:rsid w:val="002A03FD"/>
    <w:rsid w:val="002A04E8"/>
    <w:rsid w:val="002A1361"/>
    <w:rsid w:val="002A1E68"/>
    <w:rsid w:val="002A72C5"/>
    <w:rsid w:val="002B13CA"/>
    <w:rsid w:val="002B2FC3"/>
    <w:rsid w:val="002B5550"/>
    <w:rsid w:val="002B6018"/>
    <w:rsid w:val="002B64A4"/>
    <w:rsid w:val="002B6C54"/>
    <w:rsid w:val="002C021C"/>
    <w:rsid w:val="002C055A"/>
    <w:rsid w:val="002C091E"/>
    <w:rsid w:val="002C21D0"/>
    <w:rsid w:val="002C6954"/>
    <w:rsid w:val="002C695C"/>
    <w:rsid w:val="002D3AF8"/>
    <w:rsid w:val="002D570F"/>
    <w:rsid w:val="002E2104"/>
    <w:rsid w:val="002E3064"/>
    <w:rsid w:val="002E4E42"/>
    <w:rsid w:val="002E7579"/>
    <w:rsid w:val="002F0DF7"/>
    <w:rsid w:val="002F1082"/>
    <w:rsid w:val="002F70FD"/>
    <w:rsid w:val="002F7223"/>
    <w:rsid w:val="00301EC8"/>
    <w:rsid w:val="00306669"/>
    <w:rsid w:val="00310705"/>
    <w:rsid w:val="003114C6"/>
    <w:rsid w:val="00311A8A"/>
    <w:rsid w:val="00320A1B"/>
    <w:rsid w:val="00320C7A"/>
    <w:rsid w:val="00322595"/>
    <w:rsid w:val="00322A37"/>
    <w:rsid w:val="00325332"/>
    <w:rsid w:val="0032751D"/>
    <w:rsid w:val="00327C00"/>
    <w:rsid w:val="003326AF"/>
    <w:rsid w:val="00333DC7"/>
    <w:rsid w:val="00334CE8"/>
    <w:rsid w:val="003367E1"/>
    <w:rsid w:val="003372C0"/>
    <w:rsid w:val="003407C4"/>
    <w:rsid w:val="00341BE3"/>
    <w:rsid w:val="003449E4"/>
    <w:rsid w:val="00345756"/>
    <w:rsid w:val="00351C35"/>
    <w:rsid w:val="00354ED7"/>
    <w:rsid w:val="00360D74"/>
    <w:rsid w:val="00360DBF"/>
    <w:rsid w:val="0036535E"/>
    <w:rsid w:val="00365DA2"/>
    <w:rsid w:val="0037779A"/>
    <w:rsid w:val="0038716D"/>
    <w:rsid w:val="00390645"/>
    <w:rsid w:val="003917D7"/>
    <w:rsid w:val="00392860"/>
    <w:rsid w:val="00392D0B"/>
    <w:rsid w:val="00394CE1"/>
    <w:rsid w:val="003954B0"/>
    <w:rsid w:val="00396C72"/>
    <w:rsid w:val="00397914"/>
    <w:rsid w:val="003A089C"/>
    <w:rsid w:val="003A3644"/>
    <w:rsid w:val="003A38BE"/>
    <w:rsid w:val="003A48DD"/>
    <w:rsid w:val="003A699A"/>
    <w:rsid w:val="003A7010"/>
    <w:rsid w:val="003B02A5"/>
    <w:rsid w:val="003B251C"/>
    <w:rsid w:val="003B38F6"/>
    <w:rsid w:val="003B3BD2"/>
    <w:rsid w:val="003B414F"/>
    <w:rsid w:val="003B5D92"/>
    <w:rsid w:val="003B5E42"/>
    <w:rsid w:val="003C07CE"/>
    <w:rsid w:val="003C2AD7"/>
    <w:rsid w:val="003C2DF8"/>
    <w:rsid w:val="003C5970"/>
    <w:rsid w:val="003C7C97"/>
    <w:rsid w:val="003D2FAD"/>
    <w:rsid w:val="003D338D"/>
    <w:rsid w:val="003E0B35"/>
    <w:rsid w:val="003E118D"/>
    <w:rsid w:val="003E1A2A"/>
    <w:rsid w:val="003E1A57"/>
    <w:rsid w:val="003E2802"/>
    <w:rsid w:val="003E5F0B"/>
    <w:rsid w:val="003F1783"/>
    <w:rsid w:val="003F6845"/>
    <w:rsid w:val="003F75D0"/>
    <w:rsid w:val="00401F77"/>
    <w:rsid w:val="00402889"/>
    <w:rsid w:val="0040323A"/>
    <w:rsid w:val="00407135"/>
    <w:rsid w:val="0041078C"/>
    <w:rsid w:val="00410A97"/>
    <w:rsid w:val="0041275A"/>
    <w:rsid w:val="00412AF0"/>
    <w:rsid w:val="00412C20"/>
    <w:rsid w:val="0042286B"/>
    <w:rsid w:val="00425E87"/>
    <w:rsid w:val="00425F00"/>
    <w:rsid w:val="00430DB6"/>
    <w:rsid w:val="00431754"/>
    <w:rsid w:val="0043333E"/>
    <w:rsid w:val="00433EA7"/>
    <w:rsid w:val="00434B15"/>
    <w:rsid w:val="004367DE"/>
    <w:rsid w:val="00440D61"/>
    <w:rsid w:val="00441C0F"/>
    <w:rsid w:val="00441CFE"/>
    <w:rsid w:val="00445AD4"/>
    <w:rsid w:val="00447449"/>
    <w:rsid w:val="00454204"/>
    <w:rsid w:val="00456761"/>
    <w:rsid w:val="004601D8"/>
    <w:rsid w:val="004617FF"/>
    <w:rsid w:val="00462F6F"/>
    <w:rsid w:val="004713CC"/>
    <w:rsid w:val="004719C4"/>
    <w:rsid w:val="004748C8"/>
    <w:rsid w:val="004809BE"/>
    <w:rsid w:val="00481EFB"/>
    <w:rsid w:val="00481FD5"/>
    <w:rsid w:val="00482C81"/>
    <w:rsid w:val="00490507"/>
    <w:rsid w:val="004909E9"/>
    <w:rsid w:val="004977E8"/>
    <w:rsid w:val="004978FF"/>
    <w:rsid w:val="004A0558"/>
    <w:rsid w:val="004A25B5"/>
    <w:rsid w:val="004A280B"/>
    <w:rsid w:val="004A2F98"/>
    <w:rsid w:val="004A455A"/>
    <w:rsid w:val="004A5224"/>
    <w:rsid w:val="004A533C"/>
    <w:rsid w:val="004A5F56"/>
    <w:rsid w:val="004B1865"/>
    <w:rsid w:val="004B1F07"/>
    <w:rsid w:val="004B3295"/>
    <w:rsid w:val="004C121B"/>
    <w:rsid w:val="004C1680"/>
    <w:rsid w:val="004C3184"/>
    <w:rsid w:val="004C5C32"/>
    <w:rsid w:val="004C7056"/>
    <w:rsid w:val="004C77D9"/>
    <w:rsid w:val="004D0664"/>
    <w:rsid w:val="004D326D"/>
    <w:rsid w:val="004D4064"/>
    <w:rsid w:val="004E0A71"/>
    <w:rsid w:val="004E5E1F"/>
    <w:rsid w:val="004F1F25"/>
    <w:rsid w:val="004F473F"/>
    <w:rsid w:val="004F4779"/>
    <w:rsid w:val="004F5889"/>
    <w:rsid w:val="004F6201"/>
    <w:rsid w:val="004F6292"/>
    <w:rsid w:val="005037C9"/>
    <w:rsid w:val="00505EF8"/>
    <w:rsid w:val="00513946"/>
    <w:rsid w:val="00515603"/>
    <w:rsid w:val="0052054A"/>
    <w:rsid w:val="0052154C"/>
    <w:rsid w:val="0052351F"/>
    <w:rsid w:val="005246A2"/>
    <w:rsid w:val="00525039"/>
    <w:rsid w:val="0052664B"/>
    <w:rsid w:val="0052674F"/>
    <w:rsid w:val="005306AC"/>
    <w:rsid w:val="00531612"/>
    <w:rsid w:val="00532BE8"/>
    <w:rsid w:val="00534DC1"/>
    <w:rsid w:val="005370E6"/>
    <w:rsid w:val="00540412"/>
    <w:rsid w:val="00542E42"/>
    <w:rsid w:val="005440ED"/>
    <w:rsid w:val="005441A2"/>
    <w:rsid w:val="00544BDE"/>
    <w:rsid w:val="005463B3"/>
    <w:rsid w:val="00552E85"/>
    <w:rsid w:val="00553918"/>
    <w:rsid w:val="005547BA"/>
    <w:rsid w:val="00554E86"/>
    <w:rsid w:val="005568CA"/>
    <w:rsid w:val="00557E59"/>
    <w:rsid w:val="00560743"/>
    <w:rsid w:val="00565E35"/>
    <w:rsid w:val="0056635D"/>
    <w:rsid w:val="00570117"/>
    <w:rsid w:val="00570D5E"/>
    <w:rsid w:val="00573289"/>
    <w:rsid w:val="00575967"/>
    <w:rsid w:val="00577FEF"/>
    <w:rsid w:val="005817B5"/>
    <w:rsid w:val="005826FE"/>
    <w:rsid w:val="00583D8B"/>
    <w:rsid w:val="00583E27"/>
    <w:rsid w:val="00591765"/>
    <w:rsid w:val="00592952"/>
    <w:rsid w:val="00593136"/>
    <w:rsid w:val="00593BEB"/>
    <w:rsid w:val="0059450C"/>
    <w:rsid w:val="00597C0B"/>
    <w:rsid w:val="005A1A14"/>
    <w:rsid w:val="005A28F0"/>
    <w:rsid w:val="005A2FFC"/>
    <w:rsid w:val="005A349B"/>
    <w:rsid w:val="005B1522"/>
    <w:rsid w:val="005B2098"/>
    <w:rsid w:val="005B79DC"/>
    <w:rsid w:val="005C3F58"/>
    <w:rsid w:val="005C43EE"/>
    <w:rsid w:val="005C7BBB"/>
    <w:rsid w:val="005C7FAF"/>
    <w:rsid w:val="005E16CF"/>
    <w:rsid w:val="005E2B0C"/>
    <w:rsid w:val="005E4256"/>
    <w:rsid w:val="005E4937"/>
    <w:rsid w:val="005F01FC"/>
    <w:rsid w:val="005F2F0E"/>
    <w:rsid w:val="005F4DF3"/>
    <w:rsid w:val="005F648D"/>
    <w:rsid w:val="006011C0"/>
    <w:rsid w:val="006069A7"/>
    <w:rsid w:val="00606D7F"/>
    <w:rsid w:val="00611338"/>
    <w:rsid w:val="00611CB4"/>
    <w:rsid w:val="00612BAE"/>
    <w:rsid w:val="00613ECB"/>
    <w:rsid w:val="00614B6A"/>
    <w:rsid w:val="0061572F"/>
    <w:rsid w:val="00620291"/>
    <w:rsid w:val="006217AA"/>
    <w:rsid w:val="00621DAC"/>
    <w:rsid w:val="006220B5"/>
    <w:rsid w:val="006226B7"/>
    <w:rsid w:val="0062447B"/>
    <w:rsid w:val="006329A4"/>
    <w:rsid w:val="00633E2B"/>
    <w:rsid w:val="00646C7D"/>
    <w:rsid w:val="00646F5E"/>
    <w:rsid w:val="00650150"/>
    <w:rsid w:val="00653463"/>
    <w:rsid w:val="00654341"/>
    <w:rsid w:val="00657E3F"/>
    <w:rsid w:val="00663141"/>
    <w:rsid w:val="0066647F"/>
    <w:rsid w:val="006700FD"/>
    <w:rsid w:val="0067092C"/>
    <w:rsid w:val="00672449"/>
    <w:rsid w:val="00673382"/>
    <w:rsid w:val="0067352C"/>
    <w:rsid w:val="00674264"/>
    <w:rsid w:val="00674DEB"/>
    <w:rsid w:val="006757FD"/>
    <w:rsid w:val="006761F6"/>
    <w:rsid w:val="0068075D"/>
    <w:rsid w:val="00681848"/>
    <w:rsid w:val="00682486"/>
    <w:rsid w:val="00682CCD"/>
    <w:rsid w:val="00683383"/>
    <w:rsid w:val="00685B24"/>
    <w:rsid w:val="00686F1B"/>
    <w:rsid w:val="00693420"/>
    <w:rsid w:val="0069584E"/>
    <w:rsid w:val="006967EC"/>
    <w:rsid w:val="006A431A"/>
    <w:rsid w:val="006A6A4A"/>
    <w:rsid w:val="006A7602"/>
    <w:rsid w:val="006B1056"/>
    <w:rsid w:val="006B1561"/>
    <w:rsid w:val="006B2681"/>
    <w:rsid w:val="006B3878"/>
    <w:rsid w:val="006B47BB"/>
    <w:rsid w:val="006B56B3"/>
    <w:rsid w:val="006C1D50"/>
    <w:rsid w:val="006C4333"/>
    <w:rsid w:val="006D0125"/>
    <w:rsid w:val="006D1883"/>
    <w:rsid w:val="006D3A9D"/>
    <w:rsid w:val="006D3E27"/>
    <w:rsid w:val="006D4DD8"/>
    <w:rsid w:val="006D6F28"/>
    <w:rsid w:val="006D735E"/>
    <w:rsid w:val="006D7E8F"/>
    <w:rsid w:val="006E02E8"/>
    <w:rsid w:val="006E13A9"/>
    <w:rsid w:val="006E1C60"/>
    <w:rsid w:val="006E282C"/>
    <w:rsid w:val="006E2C84"/>
    <w:rsid w:val="006E6442"/>
    <w:rsid w:val="006E747F"/>
    <w:rsid w:val="006E7644"/>
    <w:rsid w:val="006F39E9"/>
    <w:rsid w:val="006F60BE"/>
    <w:rsid w:val="006F6670"/>
    <w:rsid w:val="007024A6"/>
    <w:rsid w:val="0070456A"/>
    <w:rsid w:val="0070543C"/>
    <w:rsid w:val="007073D6"/>
    <w:rsid w:val="007119B4"/>
    <w:rsid w:val="00713C0C"/>
    <w:rsid w:val="00716458"/>
    <w:rsid w:val="007206B4"/>
    <w:rsid w:val="00724312"/>
    <w:rsid w:val="00727132"/>
    <w:rsid w:val="00727B15"/>
    <w:rsid w:val="00730C92"/>
    <w:rsid w:val="00737CF9"/>
    <w:rsid w:val="00741249"/>
    <w:rsid w:val="00741BA6"/>
    <w:rsid w:val="00742DAD"/>
    <w:rsid w:val="00746FAA"/>
    <w:rsid w:val="0075001A"/>
    <w:rsid w:val="007538A6"/>
    <w:rsid w:val="007545B3"/>
    <w:rsid w:val="00756B4A"/>
    <w:rsid w:val="00760994"/>
    <w:rsid w:val="00760F8A"/>
    <w:rsid w:val="007621C6"/>
    <w:rsid w:val="00763AFE"/>
    <w:rsid w:val="00765FEA"/>
    <w:rsid w:val="0076691A"/>
    <w:rsid w:val="00766A51"/>
    <w:rsid w:val="00780C2A"/>
    <w:rsid w:val="0078225D"/>
    <w:rsid w:val="0078262F"/>
    <w:rsid w:val="00783F34"/>
    <w:rsid w:val="00784966"/>
    <w:rsid w:val="00787B1F"/>
    <w:rsid w:val="007926DF"/>
    <w:rsid w:val="00792857"/>
    <w:rsid w:val="00792A7C"/>
    <w:rsid w:val="007943E1"/>
    <w:rsid w:val="00796A15"/>
    <w:rsid w:val="007A0933"/>
    <w:rsid w:val="007A2D5F"/>
    <w:rsid w:val="007A32CA"/>
    <w:rsid w:val="007A3AC2"/>
    <w:rsid w:val="007A440A"/>
    <w:rsid w:val="007B0232"/>
    <w:rsid w:val="007B078C"/>
    <w:rsid w:val="007B09E7"/>
    <w:rsid w:val="007B5249"/>
    <w:rsid w:val="007C03F4"/>
    <w:rsid w:val="007C244D"/>
    <w:rsid w:val="007C2EE3"/>
    <w:rsid w:val="007C33A8"/>
    <w:rsid w:val="007C367F"/>
    <w:rsid w:val="007C617E"/>
    <w:rsid w:val="007C6DB9"/>
    <w:rsid w:val="007D06E5"/>
    <w:rsid w:val="007D1CBC"/>
    <w:rsid w:val="007D3520"/>
    <w:rsid w:val="007D4F76"/>
    <w:rsid w:val="007D5D82"/>
    <w:rsid w:val="007D6DC9"/>
    <w:rsid w:val="007E093A"/>
    <w:rsid w:val="007E23A1"/>
    <w:rsid w:val="007E645B"/>
    <w:rsid w:val="007F0A73"/>
    <w:rsid w:val="007F1113"/>
    <w:rsid w:val="007F1FE1"/>
    <w:rsid w:val="007F2AE1"/>
    <w:rsid w:val="007F31BC"/>
    <w:rsid w:val="007F5B9C"/>
    <w:rsid w:val="007F6342"/>
    <w:rsid w:val="007F6574"/>
    <w:rsid w:val="00802B1B"/>
    <w:rsid w:val="00813200"/>
    <w:rsid w:val="00814E62"/>
    <w:rsid w:val="00817C92"/>
    <w:rsid w:val="008239D7"/>
    <w:rsid w:val="00823D78"/>
    <w:rsid w:val="0083151B"/>
    <w:rsid w:val="008322F5"/>
    <w:rsid w:val="00832646"/>
    <w:rsid w:val="008326D8"/>
    <w:rsid w:val="008362E9"/>
    <w:rsid w:val="00837C9B"/>
    <w:rsid w:val="00842EDD"/>
    <w:rsid w:val="00844D75"/>
    <w:rsid w:val="00846294"/>
    <w:rsid w:val="00846EC1"/>
    <w:rsid w:val="008477BA"/>
    <w:rsid w:val="00847A89"/>
    <w:rsid w:val="00851CDE"/>
    <w:rsid w:val="008529B6"/>
    <w:rsid w:val="0085452B"/>
    <w:rsid w:val="008575CD"/>
    <w:rsid w:val="008602C8"/>
    <w:rsid w:val="00862C1B"/>
    <w:rsid w:val="00862F6C"/>
    <w:rsid w:val="00870331"/>
    <w:rsid w:val="008719DE"/>
    <w:rsid w:val="00880BDC"/>
    <w:rsid w:val="00881439"/>
    <w:rsid w:val="00881878"/>
    <w:rsid w:val="00882A0A"/>
    <w:rsid w:val="00882C04"/>
    <w:rsid w:val="0088597E"/>
    <w:rsid w:val="00887225"/>
    <w:rsid w:val="00890F09"/>
    <w:rsid w:val="00895EAF"/>
    <w:rsid w:val="008967E6"/>
    <w:rsid w:val="008A0C34"/>
    <w:rsid w:val="008A28C6"/>
    <w:rsid w:val="008A312D"/>
    <w:rsid w:val="008A318F"/>
    <w:rsid w:val="008A5969"/>
    <w:rsid w:val="008B09FB"/>
    <w:rsid w:val="008B0DE3"/>
    <w:rsid w:val="008B1110"/>
    <w:rsid w:val="008B3625"/>
    <w:rsid w:val="008B48A2"/>
    <w:rsid w:val="008C064F"/>
    <w:rsid w:val="008C1DEB"/>
    <w:rsid w:val="008C33B9"/>
    <w:rsid w:val="008C3904"/>
    <w:rsid w:val="008C43EB"/>
    <w:rsid w:val="008D0345"/>
    <w:rsid w:val="008D22A2"/>
    <w:rsid w:val="008D31F4"/>
    <w:rsid w:val="008D6408"/>
    <w:rsid w:val="008D6A52"/>
    <w:rsid w:val="008D7371"/>
    <w:rsid w:val="008D7B36"/>
    <w:rsid w:val="008E4686"/>
    <w:rsid w:val="008F0634"/>
    <w:rsid w:val="008F10F1"/>
    <w:rsid w:val="008F200F"/>
    <w:rsid w:val="008F2FA4"/>
    <w:rsid w:val="008F701D"/>
    <w:rsid w:val="00900775"/>
    <w:rsid w:val="009017E9"/>
    <w:rsid w:val="00901E16"/>
    <w:rsid w:val="00906308"/>
    <w:rsid w:val="009071B0"/>
    <w:rsid w:val="0091218F"/>
    <w:rsid w:val="00913D36"/>
    <w:rsid w:val="00916A25"/>
    <w:rsid w:val="00924B18"/>
    <w:rsid w:val="00931512"/>
    <w:rsid w:val="0093197F"/>
    <w:rsid w:val="00932ECC"/>
    <w:rsid w:val="00933489"/>
    <w:rsid w:val="009347E8"/>
    <w:rsid w:val="0093641C"/>
    <w:rsid w:val="009371C8"/>
    <w:rsid w:val="00940576"/>
    <w:rsid w:val="00941A4E"/>
    <w:rsid w:val="00942689"/>
    <w:rsid w:val="00942AF3"/>
    <w:rsid w:val="00943450"/>
    <w:rsid w:val="00946CDF"/>
    <w:rsid w:val="009518F6"/>
    <w:rsid w:val="0095447A"/>
    <w:rsid w:val="00957B0B"/>
    <w:rsid w:val="00964839"/>
    <w:rsid w:val="00965AB4"/>
    <w:rsid w:val="0096753C"/>
    <w:rsid w:val="009729D2"/>
    <w:rsid w:val="00975AB2"/>
    <w:rsid w:val="00976A40"/>
    <w:rsid w:val="00977A5D"/>
    <w:rsid w:val="00980D7F"/>
    <w:rsid w:val="00982249"/>
    <w:rsid w:val="0098330F"/>
    <w:rsid w:val="0098504F"/>
    <w:rsid w:val="00986A48"/>
    <w:rsid w:val="00992A3E"/>
    <w:rsid w:val="00996EFB"/>
    <w:rsid w:val="009A2D5F"/>
    <w:rsid w:val="009A6AEC"/>
    <w:rsid w:val="009A6E65"/>
    <w:rsid w:val="009B1DDA"/>
    <w:rsid w:val="009B2B2A"/>
    <w:rsid w:val="009B2FCF"/>
    <w:rsid w:val="009B5DAF"/>
    <w:rsid w:val="009B6ABA"/>
    <w:rsid w:val="009C0032"/>
    <w:rsid w:val="009C144A"/>
    <w:rsid w:val="009C3C1A"/>
    <w:rsid w:val="009C70F3"/>
    <w:rsid w:val="009D0FD4"/>
    <w:rsid w:val="009D239E"/>
    <w:rsid w:val="009D37B5"/>
    <w:rsid w:val="009D3DFE"/>
    <w:rsid w:val="009D428E"/>
    <w:rsid w:val="009D52AB"/>
    <w:rsid w:val="009D6196"/>
    <w:rsid w:val="009E3853"/>
    <w:rsid w:val="009E5201"/>
    <w:rsid w:val="009E5641"/>
    <w:rsid w:val="009F10E7"/>
    <w:rsid w:val="009F2C48"/>
    <w:rsid w:val="009F2F13"/>
    <w:rsid w:val="009F3214"/>
    <w:rsid w:val="009F3D25"/>
    <w:rsid w:val="009F4A2F"/>
    <w:rsid w:val="00A0019E"/>
    <w:rsid w:val="00A00DBF"/>
    <w:rsid w:val="00A01B14"/>
    <w:rsid w:val="00A027BE"/>
    <w:rsid w:val="00A03B07"/>
    <w:rsid w:val="00A10A91"/>
    <w:rsid w:val="00A12E48"/>
    <w:rsid w:val="00A14BB5"/>
    <w:rsid w:val="00A23CB0"/>
    <w:rsid w:val="00A25972"/>
    <w:rsid w:val="00A2635B"/>
    <w:rsid w:val="00A26E1F"/>
    <w:rsid w:val="00A2788F"/>
    <w:rsid w:val="00A308A2"/>
    <w:rsid w:val="00A31A08"/>
    <w:rsid w:val="00A333FD"/>
    <w:rsid w:val="00A40DF3"/>
    <w:rsid w:val="00A42EE5"/>
    <w:rsid w:val="00A45645"/>
    <w:rsid w:val="00A45B7E"/>
    <w:rsid w:val="00A52D10"/>
    <w:rsid w:val="00A551D9"/>
    <w:rsid w:val="00A55A99"/>
    <w:rsid w:val="00A60999"/>
    <w:rsid w:val="00A61607"/>
    <w:rsid w:val="00A6558E"/>
    <w:rsid w:val="00A66F3B"/>
    <w:rsid w:val="00A70B04"/>
    <w:rsid w:val="00A70D38"/>
    <w:rsid w:val="00A729AC"/>
    <w:rsid w:val="00A73EDF"/>
    <w:rsid w:val="00A750B4"/>
    <w:rsid w:val="00A75960"/>
    <w:rsid w:val="00A7661B"/>
    <w:rsid w:val="00A7664C"/>
    <w:rsid w:val="00A83261"/>
    <w:rsid w:val="00A83BB1"/>
    <w:rsid w:val="00A84314"/>
    <w:rsid w:val="00A87171"/>
    <w:rsid w:val="00A90613"/>
    <w:rsid w:val="00A90AB6"/>
    <w:rsid w:val="00A94373"/>
    <w:rsid w:val="00A97368"/>
    <w:rsid w:val="00AA13EE"/>
    <w:rsid w:val="00AA5CF6"/>
    <w:rsid w:val="00AA69C7"/>
    <w:rsid w:val="00AA6E6E"/>
    <w:rsid w:val="00AA70CB"/>
    <w:rsid w:val="00AA75AB"/>
    <w:rsid w:val="00AB3066"/>
    <w:rsid w:val="00AB3467"/>
    <w:rsid w:val="00AB4294"/>
    <w:rsid w:val="00AB7353"/>
    <w:rsid w:val="00AC4F15"/>
    <w:rsid w:val="00AC7200"/>
    <w:rsid w:val="00AC7E66"/>
    <w:rsid w:val="00AD1126"/>
    <w:rsid w:val="00AD3596"/>
    <w:rsid w:val="00AD565A"/>
    <w:rsid w:val="00AD75AB"/>
    <w:rsid w:val="00AE0BE5"/>
    <w:rsid w:val="00AE5971"/>
    <w:rsid w:val="00AE7BD4"/>
    <w:rsid w:val="00AF62E4"/>
    <w:rsid w:val="00B0015D"/>
    <w:rsid w:val="00B00594"/>
    <w:rsid w:val="00B01A51"/>
    <w:rsid w:val="00B046DD"/>
    <w:rsid w:val="00B04835"/>
    <w:rsid w:val="00B059C5"/>
    <w:rsid w:val="00B10153"/>
    <w:rsid w:val="00B121A7"/>
    <w:rsid w:val="00B17260"/>
    <w:rsid w:val="00B2039B"/>
    <w:rsid w:val="00B253FF"/>
    <w:rsid w:val="00B3096E"/>
    <w:rsid w:val="00B311D7"/>
    <w:rsid w:val="00B32F94"/>
    <w:rsid w:val="00B418B4"/>
    <w:rsid w:val="00B45E92"/>
    <w:rsid w:val="00B4629C"/>
    <w:rsid w:val="00B46810"/>
    <w:rsid w:val="00B50758"/>
    <w:rsid w:val="00B55367"/>
    <w:rsid w:val="00B56EF0"/>
    <w:rsid w:val="00B5723C"/>
    <w:rsid w:val="00B578FA"/>
    <w:rsid w:val="00B62B35"/>
    <w:rsid w:val="00B649E2"/>
    <w:rsid w:val="00B6507C"/>
    <w:rsid w:val="00B6724A"/>
    <w:rsid w:val="00B70074"/>
    <w:rsid w:val="00B70C34"/>
    <w:rsid w:val="00B735BD"/>
    <w:rsid w:val="00B74649"/>
    <w:rsid w:val="00B80907"/>
    <w:rsid w:val="00B81A34"/>
    <w:rsid w:val="00B83959"/>
    <w:rsid w:val="00B83DE0"/>
    <w:rsid w:val="00B84E5E"/>
    <w:rsid w:val="00B867D1"/>
    <w:rsid w:val="00B900ED"/>
    <w:rsid w:val="00B9047C"/>
    <w:rsid w:val="00B95501"/>
    <w:rsid w:val="00B963B9"/>
    <w:rsid w:val="00B966B8"/>
    <w:rsid w:val="00B96C57"/>
    <w:rsid w:val="00BA06A5"/>
    <w:rsid w:val="00BA2CC6"/>
    <w:rsid w:val="00BA42F4"/>
    <w:rsid w:val="00BA4613"/>
    <w:rsid w:val="00BA4A63"/>
    <w:rsid w:val="00BA4CC5"/>
    <w:rsid w:val="00BA55D3"/>
    <w:rsid w:val="00BB4FA0"/>
    <w:rsid w:val="00BD1F30"/>
    <w:rsid w:val="00BD47AA"/>
    <w:rsid w:val="00BD57EF"/>
    <w:rsid w:val="00BD5A47"/>
    <w:rsid w:val="00BD6F40"/>
    <w:rsid w:val="00BD7355"/>
    <w:rsid w:val="00BD7E82"/>
    <w:rsid w:val="00BE1B1B"/>
    <w:rsid w:val="00BE4F5A"/>
    <w:rsid w:val="00BE6D71"/>
    <w:rsid w:val="00BF022C"/>
    <w:rsid w:val="00BF045B"/>
    <w:rsid w:val="00BF077A"/>
    <w:rsid w:val="00BF1C7B"/>
    <w:rsid w:val="00BF1E4E"/>
    <w:rsid w:val="00BF4CDF"/>
    <w:rsid w:val="00BF5ABB"/>
    <w:rsid w:val="00BF5E7B"/>
    <w:rsid w:val="00BF6F05"/>
    <w:rsid w:val="00C00FF9"/>
    <w:rsid w:val="00C02A69"/>
    <w:rsid w:val="00C03357"/>
    <w:rsid w:val="00C0336B"/>
    <w:rsid w:val="00C132EA"/>
    <w:rsid w:val="00C14FE9"/>
    <w:rsid w:val="00C150BF"/>
    <w:rsid w:val="00C150FA"/>
    <w:rsid w:val="00C1587D"/>
    <w:rsid w:val="00C164CB"/>
    <w:rsid w:val="00C20BA0"/>
    <w:rsid w:val="00C20FC9"/>
    <w:rsid w:val="00C23246"/>
    <w:rsid w:val="00C24A9C"/>
    <w:rsid w:val="00C258A3"/>
    <w:rsid w:val="00C32943"/>
    <w:rsid w:val="00C354CA"/>
    <w:rsid w:val="00C40FDD"/>
    <w:rsid w:val="00C41519"/>
    <w:rsid w:val="00C43632"/>
    <w:rsid w:val="00C452C4"/>
    <w:rsid w:val="00C46500"/>
    <w:rsid w:val="00C5013E"/>
    <w:rsid w:val="00C513B8"/>
    <w:rsid w:val="00C51A93"/>
    <w:rsid w:val="00C51AF6"/>
    <w:rsid w:val="00C54923"/>
    <w:rsid w:val="00C60223"/>
    <w:rsid w:val="00C65956"/>
    <w:rsid w:val="00C735EF"/>
    <w:rsid w:val="00C73F64"/>
    <w:rsid w:val="00C755C5"/>
    <w:rsid w:val="00C84556"/>
    <w:rsid w:val="00C86F8F"/>
    <w:rsid w:val="00C91802"/>
    <w:rsid w:val="00C91D23"/>
    <w:rsid w:val="00C928C6"/>
    <w:rsid w:val="00C93052"/>
    <w:rsid w:val="00C930B7"/>
    <w:rsid w:val="00C951E0"/>
    <w:rsid w:val="00C952D4"/>
    <w:rsid w:val="00C958BF"/>
    <w:rsid w:val="00C9658E"/>
    <w:rsid w:val="00CA1E69"/>
    <w:rsid w:val="00CA46E1"/>
    <w:rsid w:val="00CA4ED9"/>
    <w:rsid w:val="00CB76AA"/>
    <w:rsid w:val="00CC23A8"/>
    <w:rsid w:val="00CC2CCC"/>
    <w:rsid w:val="00CC5669"/>
    <w:rsid w:val="00CC69C9"/>
    <w:rsid w:val="00CD3703"/>
    <w:rsid w:val="00CD4A49"/>
    <w:rsid w:val="00CE045E"/>
    <w:rsid w:val="00CE325F"/>
    <w:rsid w:val="00CE3A24"/>
    <w:rsid w:val="00CE3CB2"/>
    <w:rsid w:val="00CE4DDD"/>
    <w:rsid w:val="00CE5781"/>
    <w:rsid w:val="00CE654E"/>
    <w:rsid w:val="00CF2F3E"/>
    <w:rsid w:val="00CF32F8"/>
    <w:rsid w:val="00CF5714"/>
    <w:rsid w:val="00D02BA0"/>
    <w:rsid w:val="00D03321"/>
    <w:rsid w:val="00D03A67"/>
    <w:rsid w:val="00D0794F"/>
    <w:rsid w:val="00D102A3"/>
    <w:rsid w:val="00D10D03"/>
    <w:rsid w:val="00D139BE"/>
    <w:rsid w:val="00D14C2D"/>
    <w:rsid w:val="00D203C7"/>
    <w:rsid w:val="00D21958"/>
    <w:rsid w:val="00D228D6"/>
    <w:rsid w:val="00D22D42"/>
    <w:rsid w:val="00D23973"/>
    <w:rsid w:val="00D31B50"/>
    <w:rsid w:val="00D336AE"/>
    <w:rsid w:val="00D35197"/>
    <w:rsid w:val="00D376D3"/>
    <w:rsid w:val="00D468DC"/>
    <w:rsid w:val="00D514DF"/>
    <w:rsid w:val="00D5413B"/>
    <w:rsid w:val="00D54A24"/>
    <w:rsid w:val="00D55259"/>
    <w:rsid w:val="00D56756"/>
    <w:rsid w:val="00D578CB"/>
    <w:rsid w:val="00D6021B"/>
    <w:rsid w:val="00D60E09"/>
    <w:rsid w:val="00D63AAF"/>
    <w:rsid w:val="00D65B8C"/>
    <w:rsid w:val="00D660A4"/>
    <w:rsid w:val="00D67FBC"/>
    <w:rsid w:val="00D71B12"/>
    <w:rsid w:val="00D72F4F"/>
    <w:rsid w:val="00D74AF8"/>
    <w:rsid w:val="00D806D1"/>
    <w:rsid w:val="00D87BE8"/>
    <w:rsid w:val="00D93B35"/>
    <w:rsid w:val="00D9554D"/>
    <w:rsid w:val="00D972BB"/>
    <w:rsid w:val="00DA1D74"/>
    <w:rsid w:val="00DA2AE2"/>
    <w:rsid w:val="00DA34EE"/>
    <w:rsid w:val="00DA3D22"/>
    <w:rsid w:val="00DA6948"/>
    <w:rsid w:val="00DB185A"/>
    <w:rsid w:val="00DB3B5F"/>
    <w:rsid w:val="00DB78A7"/>
    <w:rsid w:val="00DC1D49"/>
    <w:rsid w:val="00DC3F5F"/>
    <w:rsid w:val="00DC6984"/>
    <w:rsid w:val="00DD08AC"/>
    <w:rsid w:val="00DD0B22"/>
    <w:rsid w:val="00DD6C4B"/>
    <w:rsid w:val="00DD7512"/>
    <w:rsid w:val="00DD7953"/>
    <w:rsid w:val="00DE1AF4"/>
    <w:rsid w:val="00DE4EEE"/>
    <w:rsid w:val="00DE5A2C"/>
    <w:rsid w:val="00DE7C32"/>
    <w:rsid w:val="00DF0541"/>
    <w:rsid w:val="00DF09AF"/>
    <w:rsid w:val="00DF1E48"/>
    <w:rsid w:val="00DF2352"/>
    <w:rsid w:val="00DF51D1"/>
    <w:rsid w:val="00E0631F"/>
    <w:rsid w:val="00E06EEC"/>
    <w:rsid w:val="00E119A2"/>
    <w:rsid w:val="00E21901"/>
    <w:rsid w:val="00E31466"/>
    <w:rsid w:val="00E32578"/>
    <w:rsid w:val="00E3647A"/>
    <w:rsid w:val="00E37BE1"/>
    <w:rsid w:val="00E37EEE"/>
    <w:rsid w:val="00E43583"/>
    <w:rsid w:val="00E451EA"/>
    <w:rsid w:val="00E545FE"/>
    <w:rsid w:val="00E72973"/>
    <w:rsid w:val="00E72EE9"/>
    <w:rsid w:val="00E7531F"/>
    <w:rsid w:val="00E76772"/>
    <w:rsid w:val="00E76DD9"/>
    <w:rsid w:val="00E806D6"/>
    <w:rsid w:val="00E814C7"/>
    <w:rsid w:val="00E8175B"/>
    <w:rsid w:val="00E8197F"/>
    <w:rsid w:val="00E86A36"/>
    <w:rsid w:val="00E92B62"/>
    <w:rsid w:val="00E94520"/>
    <w:rsid w:val="00E958C4"/>
    <w:rsid w:val="00EA1405"/>
    <w:rsid w:val="00EA4544"/>
    <w:rsid w:val="00EA5065"/>
    <w:rsid w:val="00EA6203"/>
    <w:rsid w:val="00EA7ABD"/>
    <w:rsid w:val="00EB5287"/>
    <w:rsid w:val="00EB605D"/>
    <w:rsid w:val="00EB7B38"/>
    <w:rsid w:val="00ED2830"/>
    <w:rsid w:val="00ED412C"/>
    <w:rsid w:val="00ED4C02"/>
    <w:rsid w:val="00ED53D9"/>
    <w:rsid w:val="00ED6720"/>
    <w:rsid w:val="00EE00C0"/>
    <w:rsid w:val="00EE1798"/>
    <w:rsid w:val="00EE2B3B"/>
    <w:rsid w:val="00EE324B"/>
    <w:rsid w:val="00EE76E9"/>
    <w:rsid w:val="00EF19FE"/>
    <w:rsid w:val="00EF1AF9"/>
    <w:rsid w:val="00EF23D8"/>
    <w:rsid w:val="00F0080A"/>
    <w:rsid w:val="00F01409"/>
    <w:rsid w:val="00F01683"/>
    <w:rsid w:val="00F03ABE"/>
    <w:rsid w:val="00F046DD"/>
    <w:rsid w:val="00F06240"/>
    <w:rsid w:val="00F07313"/>
    <w:rsid w:val="00F1014B"/>
    <w:rsid w:val="00F13685"/>
    <w:rsid w:val="00F144C0"/>
    <w:rsid w:val="00F17FBD"/>
    <w:rsid w:val="00F213A1"/>
    <w:rsid w:val="00F25FF6"/>
    <w:rsid w:val="00F3125A"/>
    <w:rsid w:val="00F33181"/>
    <w:rsid w:val="00F37F10"/>
    <w:rsid w:val="00F4131A"/>
    <w:rsid w:val="00F416EC"/>
    <w:rsid w:val="00F44997"/>
    <w:rsid w:val="00F44D79"/>
    <w:rsid w:val="00F462D5"/>
    <w:rsid w:val="00F52356"/>
    <w:rsid w:val="00F523F5"/>
    <w:rsid w:val="00F543C4"/>
    <w:rsid w:val="00F6150B"/>
    <w:rsid w:val="00F62511"/>
    <w:rsid w:val="00F64366"/>
    <w:rsid w:val="00F647E3"/>
    <w:rsid w:val="00F64AD3"/>
    <w:rsid w:val="00F663E7"/>
    <w:rsid w:val="00F67417"/>
    <w:rsid w:val="00F743C8"/>
    <w:rsid w:val="00F75A27"/>
    <w:rsid w:val="00F81B64"/>
    <w:rsid w:val="00F824C1"/>
    <w:rsid w:val="00F848F5"/>
    <w:rsid w:val="00F8695F"/>
    <w:rsid w:val="00F86BA2"/>
    <w:rsid w:val="00F904E6"/>
    <w:rsid w:val="00F91020"/>
    <w:rsid w:val="00F9264F"/>
    <w:rsid w:val="00F93863"/>
    <w:rsid w:val="00F9392A"/>
    <w:rsid w:val="00F94DDC"/>
    <w:rsid w:val="00F975D7"/>
    <w:rsid w:val="00FA2CD4"/>
    <w:rsid w:val="00FA3DBB"/>
    <w:rsid w:val="00FA6BF5"/>
    <w:rsid w:val="00FB03AE"/>
    <w:rsid w:val="00FB116A"/>
    <w:rsid w:val="00FB2D3F"/>
    <w:rsid w:val="00FB3002"/>
    <w:rsid w:val="00FB30D2"/>
    <w:rsid w:val="00FB6E24"/>
    <w:rsid w:val="00FC2584"/>
    <w:rsid w:val="00FD32B3"/>
    <w:rsid w:val="00FD4D5C"/>
    <w:rsid w:val="00FD5E2E"/>
    <w:rsid w:val="00FD634F"/>
    <w:rsid w:val="00FD6AFB"/>
    <w:rsid w:val="00FD6FDA"/>
    <w:rsid w:val="00FE4B46"/>
    <w:rsid w:val="00FE55BA"/>
    <w:rsid w:val="00FE5A92"/>
    <w:rsid w:val="00FF30B6"/>
    <w:rsid w:val="00FF75B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80B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Batang"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FD5"/>
    <w:rPr>
      <w:rFonts w:ascii="Arial" w:hAnsi="Arial"/>
      <w:sz w:val="22"/>
      <w:szCs w:val="24"/>
      <w:lang w:val="en-US" w:eastAsia="en-US"/>
    </w:rPr>
  </w:style>
  <w:style w:type="paragraph" w:styleId="Heading1">
    <w:name w:val="heading 1"/>
    <w:next w:val="Normal"/>
    <w:link w:val="Heading1Char"/>
    <w:qFormat/>
    <w:rsid w:val="001E42A6"/>
    <w:pPr>
      <w:keepNext/>
      <w:numPr>
        <w:numId w:val="30"/>
      </w:numPr>
      <w:outlineLvl w:val="0"/>
    </w:pPr>
    <w:rPr>
      <w:rFonts w:ascii="Arial" w:hAnsi="Arial"/>
      <w:b/>
      <w:bCs/>
      <w:color w:val="365F91"/>
      <w:sz w:val="28"/>
      <w:szCs w:val="24"/>
      <w:lang w:val="en-US" w:eastAsia="en-US"/>
    </w:rPr>
  </w:style>
  <w:style w:type="paragraph" w:styleId="Heading2">
    <w:name w:val="heading 2"/>
    <w:next w:val="Normal"/>
    <w:link w:val="Heading2Char"/>
    <w:autoRedefine/>
    <w:qFormat/>
    <w:rsid w:val="001F17A7"/>
    <w:pPr>
      <w:keepNext/>
      <w:numPr>
        <w:ilvl w:val="1"/>
        <w:numId w:val="30"/>
      </w:numPr>
      <w:outlineLvl w:val="1"/>
    </w:pPr>
    <w:rPr>
      <w:rFonts w:ascii="Arial" w:hAnsi="Arial" w:cs="Arial"/>
      <w:b/>
      <w:bCs/>
      <w:iCs/>
      <w:color w:val="365F91"/>
      <w:sz w:val="22"/>
      <w:szCs w:val="28"/>
    </w:rPr>
  </w:style>
  <w:style w:type="paragraph" w:styleId="Heading3">
    <w:name w:val="heading 3"/>
    <w:basedOn w:val="Normal"/>
    <w:next w:val="Normal"/>
    <w:qFormat/>
    <w:rsid w:val="00BA4A63"/>
    <w:pPr>
      <w:keepNext/>
      <w:spacing w:before="240" w:after="60" w:line="360" w:lineRule="auto"/>
      <w:outlineLvl w:val="2"/>
    </w:pPr>
    <w:rPr>
      <w:rFonts w:cs="Arial"/>
      <w:b/>
      <w:bCs/>
      <w:color w:val="365F91"/>
      <w:sz w:val="24"/>
      <w:szCs w:val="26"/>
    </w:rPr>
  </w:style>
  <w:style w:type="paragraph" w:styleId="Heading4">
    <w:name w:val="heading 4"/>
    <w:basedOn w:val="Normal"/>
    <w:next w:val="Normal"/>
    <w:qFormat/>
    <w:pPr>
      <w:keepNext/>
      <w:numPr>
        <w:ilvl w:val="3"/>
        <w:numId w:val="2"/>
      </w:numPr>
      <w:outlineLvl w:val="3"/>
    </w:pPr>
    <w:rPr>
      <w:b/>
      <w:bCs/>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Body"/>
    <w:basedOn w:val="Normal"/>
    <w:pPr>
      <w:spacing w:before="24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position w:val="4"/>
      <w:sz w:val="20"/>
    </w:rPr>
  </w:style>
  <w:style w:type="paragraph" w:styleId="FootnoteText">
    <w:name w:val="footnote text"/>
    <w:basedOn w:val="Normal"/>
    <w:semiHidden/>
    <w:pPr>
      <w:tabs>
        <w:tab w:val="left" w:pos="288"/>
      </w:tabs>
      <w:suppressAutoHyphens/>
      <w:spacing w:before="120" w:after="120"/>
      <w:ind w:left="288" w:hanging="288"/>
      <w:jc w:val="both"/>
    </w:pPr>
    <w:rPr>
      <w:sz w:val="20"/>
      <w:szCs w:val="20"/>
      <w:lang w:val="en-GB"/>
    </w:rPr>
  </w:style>
  <w:style w:type="paragraph" w:styleId="Title">
    <w:name w:val="Title"/>
    <w:basedOn w:val="Normal"/>
    <w:qFormat/>
    <w:pPr>
      <w:jc w:val="center"/>
    </w:pPr>
    <w:rPr>
      <w:b/>
      <w:bCs/>
    </w:rPr>
  </w:style>
  <w:style w:type="paragraph" w:styleId="Header">
    <w:name w:val="header"/>
    <w:basedOn w:val="Normal"/>
    <w:pPr>
      <w:tabs>
        <w:tab w:val="center" w:pos="4320"/>
        <w:tab w:val="right" w:pos="8640"/>
      </w:tabs>
    </w:pPr>
  </w:style>
  <w:style w:type="paragraph" w:customStyle="1" w:styleId="References">
    <w:name w:val="References"/>
    <w:basedOn w:val="Normal"/>
    <w:pPr>
      <w:numPr>
        <w:numId w:val="1"/>
      </w:numPr>
    </w:pPr>
  </w:style>
  <w:style w:type="paragraph" w:styleId="BodyText2">
    <w:name w:val="Body Text 2"/>
    <w:basedOn w:val="Normal"/>
    <w:pPr>
      <w:autoSpaceDE w:val="0"/>
      <w:autoSpaceDN w:val="0"/>
      <w:adjustRightInd w:val="0"/>
    </w:pPr>
    <w:rPr>
      <w:rFonts w:cs="Arial"/>
      <w:color w:val="000000"/>
      <w:sz w:val="24"/>
      <w:szCs w:val="28"/>
    </w:rPr>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rPr>
      <w:sz w:val="16"/>
    </w:rPr>
  </w:style>
  <w:style w:type="character" w:styleId="Hyperlink">
    <w:name w:val="Hyperlink"/>
    <w:rPr>
      <w:color w:val="0000FF"/>
      <w:u w:val="single"/>
    </w:rPr>
  </w:style>
  <w:style w:type="paragraph" w:customStyle="1" w:styleId="StyleHeading1Left0Firstline0Linespacingsingle">
    <w:name w:val="Style Heading 1 + Left:  0&quot; First line:  0&quot; Line spacing:  single"/>
    <w:basedOn w:val="Heading1"/>
    <w:pPr>
      <w:ind w:left="0" w:firstLine="0"/>
    </w:pPr>
    <w:rPr>
      <w:szCs w:val="20"/>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Caption">
    <w:name w:val="caption"/>
    <w:basedOn w:val="Normal"/>
    <w:next w:val="Normal"/>
    <w:qFormat/>
    <w:rPr>
      <w:b/>
      <w:bCs/>
      <w:sz w:val="20"/>
      <w:szCs w:val="20"/>
    </w:rPr>
  </w:style>
  <w:style w:type="character" w:styleId="Emphasis">
    <w:name w:val="Emphasis"/>
    <w:qFormat/>
    <w:rPr>
      <w:i/>
      <w:iCs/>
    </w:rPr>
  </w:style>
  <w:style w:type="character" w:styleId="FollowedHyperlink">
    <w:name w:val="FollowedHyperlink"/>
    <w:rsid w:val="00387FEB"/>
    <w:rPr>
      <w:color w:val="800080"/>
      <w:u w:val="single"/>
    </w:rPr>
  </w:style>
  <w:style w:type="table" w:styleId="TableGrid">
    <w:name w:val="Table Grid"/>
    <w:basedOn w:val="TableNormal"/>
    <w:rsid w:val="00322F96"/>
    <w:pPr>
      <w:spacing w:line="480" w:lineRule="auto"/>
      <w:ind w:firstLine="288"/>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edList">
    <w:name w:val="Bulleted List"/>
    <w:basedOn w:val="Normal"/>
    <w:rsid w:val="0051374D"/>
    <w:pPr>
      <w:widowControl w:val="0"/>
      <w:tabs>
        <w:tab w:val="left" w:pos="792"/>
      </w:tabs>
      <w:spacing w:line="360" w:lineRule="auto"/>
      <w:ind w:left="720" w:hanging="288"/>
      <w:jc w:val="both"/>
    </w:pPr>
    <w:rPr>
      <w:rFonts w:eastAsia="Times New Roman"/>
      <w:sz w:val="24"/>
      <w:szCs w:val="20"/>
    </w:rPr>
  </w:style>
  <w:style w:type="paragraph" w:customStyle="1" w:styleId="EndNoteBibliographyTitle">
    <w:name w:val="EndNote Bibliography Title"/>
    <w:basedOn w:val="Normal"/>
    <w:link w:val="EndNoteBibliographyTitleChar"/>
    <w:rsid w:val="00A75960"/>
    <w:pPr>
      <w:jc w:val="center"/>
    </w:pPr>
    <w:rPr>
      <w:rFonts w:cs="Arial"/>
      <w:noProof/>
    </w:rPr>
  </w:style>
  <w:style w:type="character" w:customStyle="1" w:styleId="EndNoteBibliographyTitleChar">
    <w:name w:val="EndNote Bibliography Title Char"/>
    <w:link w:val="EndNoteBibliographyTitle"/>
    <w:rsid w:val="00A75960"/>
    <w:rPr>
      <w:rFonts w:ascii="Arial" w:hAnsi="Arial" w:cs="Arial"/>
      <w:noProof/>
      <w:sz w:val="22"/>
      <w:szCs w:val="24"/>
      <w:lang w:val="en-US" w:eastAsia="en-US"/>
    </w:rPr>
  </w:style>
  <w:style w:type="paragraph" w:customStyle="1" w:styleId="EndNoteBibliography">
    <w:name w:val="EndNote Bibliography"/>
    <w:basedOn w:val="Normal"/>
    <w:link w:val="EndNoteBibliographyChar"/>
    <w:rsid w:val="00A75960"/>
    <w:pPr>
      <w:jc w:val="both"/>
    </w:pPr>
    <w:rPr>
      <w:rFonts w:cs="Arial"/>
      <w:noProof/>
    </w:rPr>
  </w:style>
  <w:style w:type="character" w:customStyle="1" w:styleId="EndNoteBibliographyChar">
    <w:name w:val="EndNote Bibliography Char"/>
    <w:link w:val="EndNoteBibliography"/>
    <w:rsid w:val="00A75960"/>
    <w:rPr>
      <w:rFonts w:ascii="Arial" w:hAnsi="Arial" w:cs="Arial"/>
      <w:noProof/>
      <w:sz w:val="22"/>
      <w:szCs w:val="24"/>
      <w:lang w:val="en-US" w:eastAsia="en-US"/>
    </w:rPr>
  </w:style>
  <w:style w:type="character" w:customStyle="1" w:styleId="Heading1Char">
    <w:name w:val="Heading 1 Char"/>
    <w:link w:val="Heading1"/>
    <w:rsid w:val="001E42A6"/>
    <w:rPr>
      <w:rFonts w:ascii="Arial" w:hAnsi="Arial"/>
      <w:b/>
      <w:bCs/>
      <w:color w:val="365F91"/>
      <w:sz w:val="28"/>
      <w:szCs w:val="24"/>
      <w:lang w:val="en-US" w:eastAsia="en-US"/>
    </w:rPr>
  </w:style>
  <w:style w:type="character" w:styleId="UnresolvedMention">
    <w:name w:val="Unresolved Mention"/>
    <w:uiPriority w:val="99"/>
    <w:semiHidden/>
    <w:unhideWhenUsed/>
    <w:rsid w:val="00116902"/>
    <w:rPr>
      <w:color w:val="605E5C"/>
      <w:shd w:val="clear" w:color="auto" w:fill="E1DFDD"/>
    </w:rPr>
  </w:style>
  <w:style w:type="character" w:customStyle="1" w:styleId="Heading2Char">
    <w:name w:val="Heading 2 Char"/>
    <w:link w:val="Heading2"/>
    <w:rsid w:val="001F17A7"/>
    <w:rPr>
      <w:rFonts w:ascii="Arial" w:hAnsi="Arial" w:cs="Arial"/>
      <w:b/>
      <w:bCs/>
      <w:iCs/>
      <w:color w:val="365F91"/>
      <w:sz w:val="22"/>
      <w:szCs w:val="28"/>
    </w:rPr>
  </w:style>
  <w:style w:type="paragraph" w:styleId="ListParagraph">
    <w:name w:val="List Paragraph"/>
    <w:basedOn w:val="Normal"/>
    <w:uiPriority w:val="99"/>
    <w:qFormat/>
    <w:rsid w:val="00AB3066"/>
    <w:pPr>
      <w:ind w:left="720"/>
    </w:pPr>
  </w:style>
  <w:style w:type="character" w:customStyle="1" w:styleId="BodyTextChar">
    <w:name w:val="Body Text Char"/>
    <w:link w:val="BodyText"/>
    <w:uiPriority w:val="7"/>
    <w:rsid w:val="00B578FA"/>
    <w:rPr>
      <w:rFonts w:ascii="Arial" w:hAnsi="Arial"/>
      <w:sz w:val="16"/>
      <w:szCs w:val="24"/>
      <w:lang w:val="en-US" w:eastAsia="en-US"/>
    </w:rPr>
  </w:style>
  <w:style w:type="paragraph" w:customStyle="1" w:styleId="Default">
    <w:name w:val="Default"/>
    <w:rsid w:val="00A83261"/>
    <w:pPr>
      <w:autoSpaceDE w:val="0"/>
      <w:autoSpaceDN w:val="0"/>
      <w:adjustRightInd w:val="0"/>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815554">
      <w:bodyDiv w:val="1"/>
      <w:marLeft w:val="0"/>
      <w:marRight w:val="0"/>
      <w:marTop w:val="0"/>
      <w:marBottom w:val="0"/>
      <w:divBdr>
        <w:top w:val="none" w:sz="0" w:space="0" w:color="auto"/>
        <w:left w:val="none" w:sz="0" w:space="0" w:color="auto"/>
        <w:bottom w:val="none" w:sz="0" w:space="0" w:color="auto"/>
        <w:right w:val="none" w:sz="0" w:space="0" w:color="auto"/>
      </w:divBdr>
    </w:div>
    <w:div w:id="630327142">
      <w:bodyDiv w:val="1"/>
      <w:marLeft w:val="0"/>
      <w:marRight w:val="0"/>
      <w:marTop w:val="0"/>
      <w:marBottom w:val="0"/>
      <w:divBdr>
        <w:top w:val="none" w:sz="0" w:space="0" w:color="auto"/>
        <w:left w:val="none" w:sz="0" w:space="0" w:color="auto"/>
        <w:bottom w:val="none" w:sz="0" w:space="0" w:color="auto"/>
        <w:right w:val="none" w:sz="0" w:space="0" w:color="auto"/>
      </w:divBdr>
    </w:div>
    <w:div w:id="1028678718">
      <w:bodyDiv w:val="1"/>
      <w:marLeft w:val="0"/>
      <w:marRight w:val="0"/>
      <w:marTop w:val="0"/>
      <w:marBottom w:val="0"/>
      <w:divBdr>
        <w:top w:val="none" w:sz="0" w:space="0" w:color="auto"/>
        <w:left w:val="none" w:sz="0" w:space="0" w:color="auto"/>
        <w:bottom w:val="none" w:sz="0" w:space="0" w:color="auto"/>
        <w:right w:val="none" w:sz="0" w:space="0" w:color="auto"/>
      </w:divBdr>
    </w:div>
    <w:div w:id="1307977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scribd.com/document/418835912/Whitepaper-NEC-SAPHANA-Hadoop"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 TargetMode="External"/><Relationship Id="rId2" Type="http://schemas.openxmlformats.org/officeDocument/2006/relationships/customXml" Target="../customXml/item2.xml"/><Relationship Id="rId16" Type="http://schemas.openxmlformats.org/officeDocument/2006/relationships/hyperlink" Target="https://obamawhitehouse.archives.gov/blog/2012/03/29/big-data-big-dea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gartner.com/document/2841519"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enturebeat.com/2019/07/19/why-do-87-of-data-science-projects-never-make-it-into-production/" TargetMode="Externa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CE36ADDE61BE2488F45C299EABE30E3" ma:contentTypeVersion="8" ma:contentTypeDescription="Create a new document." ma:contentTypeScope="" ma:versionID="d2d6eba7e1676fa68425b1f31d38f353">
  <xsd:schema xmlns:xsd="http://www.w3.org/2001/XMLSchema" xmlns:xs="http://www.w3.org/2001/XMLSchema" xmlns:p="http://schemas.microsoft.com/office/2006/metadata/properties" xmlns:ns3="8e441a6f-7fa8-49c4-b93b-aa8f530f7b54" targetNamespace="http://schemas.microsoft.com/office/2006/metadata/properties" ma:root="true" ma:fieldsID="61b26735236a9fb97721a6cdb918cdaa" ns3:_="">
    <xsd:import namespace="8e441a6f-7fa8-49c4-b93b-aa8f530f7b5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441a6f-7fa8-49c4-b93b-aa8f530f7b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A696FC-67B5-44DA-94DA-6B70F8FA94B7}">
  <ds:schemaRefs>
    <ds:schemaRef ds:uri="http://schemas.microsoft.com/sharepoint/v3/contenttype/forms"/>
  </ds:schemaRefs>
</ds:datastoreItem>
</file>

<file path=customXml/itemProps2.xml><?xml version="1.0" encoding="utf-8"?>
<ds:datastoreItem xmlns:ds="http://schemas.openxmlformats.org/officeDocument/2006/customXml" ds:itemID="{F27F6513-5BFD-47C9-A4B9-2C4D58B91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441a6f-7fa8-49c4-b93b-aa8f530f7b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DFF044-0CEE-4515-8B8F-FD6DE8E95727}">
  <ds:schemaRefs>
    <ds:schemaRef ds:uri="http://schemas.openxmlformats.org/officeDocument/2006/bibliography"/>
  </ds:schemaRefs>
</ds:datastoreItem>
</file>

<file path=customXml/itemProps4.xml><?xml version="1.0" encoding="utf-8"?>
<ds:datastoreItem xmlns:ds="http://schemas.openxmlformats.org/officeDocument/2006/customXml" ds:itemID="{C71162CA-117A-423C-81B4-439122DE0B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19236</Words>
  <Characters>109646</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2021-12-06T09:13:00Z</dcterms:created>
  <dcterms:modified xsi:type="dcterms:W3CDTF">2021-12-19T09:50:00Z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0x0101009CE36ADDE61BE2488F45C299EABE30E3</vt:lpwstr>
  </property>
</Properties>
</file>